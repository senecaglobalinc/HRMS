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39" w:rsidRPr="00BE56E5" w:rsidRDefault="00AB4414" w:rsidP="00F93A39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F93A39">
            <w:pPr>
              <w:rPr>
                <w:lang w:val="en-GB"/>
              </w:rPr>
            </w:pPr>
            <w:r>
              <w:rPr>
                <w:lang w:val="en-GB"/>
              </w:rPr>
              <w:t xml:space="preserve">UC </w:t>
            </w:r>
            <w:r w:rsidR="00291E5B">
              <w:rPr>
                <w:lang w:val="en-GB"/>
              </w:rPr>
              <w:t>–</w:t>
            </w:r>
            <w:r w:rsidR="00043BC1">
              <w:rPr>
                <w:lang w:val="en-GB"/>
              </w:rPr>
              <w:t xml:space="preserve"> </w:t>
            </w:r>
            <w:r w:rsidR="000A284E">
              <w:rPr>
                <w:lang w:val="en-GB"/>
              </w:rPr>
              <w:t>0</w:t>
            </w:r>
            <w:r w:rsidR="009802E6">
              <w:rPr>
                <w:lang w:val="en-GB"/>
              </w:rPr>
              <w:t>1</w:t>
            </w:r>
            <w:ins w:id="0" w:author="Thrideep Gona" w:date="2016-06-21T17:08:00Z">
              <w:r w:rsidR="00416301">
                <w:rPr>
                  <w:lang w:val="en-GB"/>
                </w:rPr>
                <w:t>4</w:t>
              </w:r>
            </w:ins>
            <w:del w:id="1" w:author="Thrideep Gona" w:date="2016-06-21T17:08:00Z">
              <w:r w:rsidR="00043BC1" w:rsidDel="00416301">
                <w:rPr>
                  <w:lang w:val="en-GB"/>
                </w:rPr>
                <w:delText>1</w:delText>
              </w:r>
            </w:del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9802E6" w:rsidP="009802E6">
            <w:pPr>
              <w:rPr>
                <w:lang w:val="en-GB"/>
              </w:rPr>
            </w:pPr>
            <w:r>
              <w:rPr>
                <w:lang w:val="en-GB"/>
              </w:rPr>
              <w:t>Key Result Area(KRA) Definition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6009BB" w:rsidP="009720BC">
            <w:pPr>
              <w:rPr>
                <w:lang w:val="en-GB"/>
              </w:rPr>
            </w:pPr>
            <w:r>
              <w:rPr>
                <w:lang w:val="en-GB"/>
              </w:rPr>
              <w:t xml:space="preserve">HR Head </w:t>
            </w:r>
            <w:r w:rsidR="009802E6">
              <w:rPr>
                <w:lang w:val="en-GB"/>
              </w:rPr>
              <w:t xml:space="preserve">define KRA’s for </w:t>
            </w:r>
            <w:r w:rsidR="00291E5B">
              <w:rPr>
                <w:lang w:val="en-GB"/>
              </w:rPr>
              <w:t>individual</w:t>
            </w:r>
            <w:r w:rsidR="009720BC">
              <w:rPr>
                <w:lang w:val="en-GB"/>
              </w:rPr>
              <w:t xml:space="preserve"> contributor</w:t>
            </w:r>
            <w:r w:rsidR="00D8224B">
              <w:rPr>
                <w:lang w:val="en-GB"/>
              </w:rPr>
              <w:t xml:space="preserve"> </w:t>
            </w:r>
            <w:r w:rsidR="00D8224B" w:rsidRPr="00F717DF">
              <w:rPr>
                <w:lang w:val="en-GB"/>
              </w:rPr>
              <w:t>and lead</w:t>
            </w:r>
            <w:r w:rsidR="00291E5B" w:rsidRPr="00F717DF">
              <w:rPr>
                <w:lang w:val="en-GB"/>
              </w:rPr>
              <w:t xml:space="preserve"> </w:t>
            </w:r>
            <w:r w:rsidR="009802E6" w:rsidRPr="00F717DF">
              <w:rPr>
                <w:lang w:val="en-GB"/>
              </w:rPr>
              <w:t>role</w:t>
            </w:r>
            <w:r w:rsidR="00D8224B" w:rsidRPr="00F717DF">
              <w:rPr>
                <w:lang w:val="en-GB"/>
              </w:rPr>
              <w:t>s</w:t>
            </w:r>
            <w:r w:rsidR="009802E6">
              <w:rPr>
                <w:lang w:val="en-GB"/>
              </w:rPr>
              <w:t xml:space="preserve"> </w:t>
            </w:r>
            <w:r w:rsidR="00043BC1">
              <w:rPr>
                <w:lang w:val="en-GB"/>
              </w:rPr>
              <w:t xml:space="preserve">based on </w:t>
            </w:r>
            <w:r w:rsidR="009720BC">
              <w:rPr>
                <w:lang w:val="en-GB"/>
              </w:rPr>
              <w:t>existing</w:t>
            </w:r>
            <w:r w:rsidR="00043BC1">
              <w:rPr>
                <w:lang w:val="en-GB"/>
              </w:rPr>
              <w:t xml:space="preserve"> KRAs and suggestions given by department head</w:t>
            </w:r>
            <w:r w:rsidR="00DF2BD7">
              <w:rPr>
                <w:lang w:val="en-GB"/>
              </w:rPr>
              <w:t xml:space="preserve"> for the </w:t>
            </w:r>
            <w:r w:rsidR="00D8224B" w:rsidRPr="00F717DF">
              <w:rPr>
                <w:lang w:val="en-GB"/>
              </w:rPr>
              <w:t>coming</w:t>
            </w:r>
            <w:r w:rsidR="00D8224B">
              <w:rPr>
                <w:lang w:val="en-GB"/>
              </w:rPr>
              <w:t xml:space="preserve"> </w:t>
            </w:r>
            <w:r w:rsidR="00DF2BD7">
              <w:rPr>
                <w:lang w:val="en-GB"/>
              </w:rPr>
              <w:t>financial year.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DF2BD7" w:rsidRDefault="006009BB" w:rsidP="00291E5B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Head </w:t>
            </w:r>
            <w:r w:rsidR="00D8224B">
              <w:rPr>
                <w:lang w:val="en-GB"/>
              </w:rPr>
              <w:t>initiate</w:t>
            </w:r>
            <w:r>
              <w:rPr>
                <w:lang w:val="en-GB"/>
              </w:rPr>
              <w:t>s</w:t>
            </w:r>
            <w:r w:rsidR="00DF2BD7">
              <w:rPr>
                <w:lang w:val="en-GB"/>
              </w:rPr>
              <w:t xml:space="preserve"> the KRA </w:t>
            </w:r>
            <w:r w:rsidR="009720BC">
              <w:rPr>
                <w:lang w:val="en-GB"/>
              </w:rPr>
              <w:t>definition</w:t>
            </w:r>
            <w:r w:rsidR="00DF2BD7">
              <w:rPr>
                <w:lang w:val="en-GB"/>
              </w:rPr>
              <w:t xml:space="preserve"> process for the </w:t>
            </w:r>
            <w:r w:rsidR="009720BC">
              <w:rPr>
                <w:lang w:val="en-GB"/>
              </w:rPr>
              <w:t xml:space="preserve">coming </w:t>
            </w:r>
            <w:r w:rsidR="00DF2BD7">
              <w:rPr>
                <w:lang w:val="en-GB"/>
              </w:rPr>
              <w:t xml:space="preserve">financial year. </w:t>
            </w:r>
          </w:p>
          <w:p w:rsidR="00DF2BD7" w:rsidDel="006009BB" w:rsidRDefault="00DF2BD7" w:rsidP="00291E5B">
            <w:pPr>
              <w:pStyle w:val="ListParagraph"/>
              <w:numPr>
                <w:ilvl w:val="0"/>
                <w:numId w:val="30"/>
              </w:numPr>
              <w:rPr>
                <w:del w:id="2" w:author="Sarada Nath" w:date="2016-06-17T14:46:00Z"/>
                <w:lang w:val="en-GB"/>
              </w:rPr>
            </w:pPr>
            <w:del w:id="3" w:author="Sarada Nath" w:date="2016-06-17T14:46:00Z">
              <w:r w:rsidDel="006009BB">
                <w:rPr>
                  <w:lang w:val="en-GB"/>
                </w:rPr>
                <w:delText xml:space="preserve">System admin provides access privilege for </w:delText>
              </w:r>
              <w:r w:rsidR="006009BB" w:rsidDel="006009BB">
                <w:rPr>
                  <w:lang w:val="en-GB"/>
                </w:rPr>
                <w:delText xml:space="preserve">HR Head </w:delText>
              </w:r>
              <w:r w:rsidDel="006009BB">
                <w:rPr>
                  <w:lang w:val="en-GB"/>
                </w:rPr>
                <w:delText>and department head</w:delText>
              </w:r>
              <w:r w:rsidR="009720BC" w:rsidDel="006009BB">
                <w:rPr>
                  <w:lang w:val="en-GB"/>
                </w:rPr>
                <w:delText>s</w:delText>
              </w:r>
              <w:r w:rsidDel="006009BB">
                <w:rPr>
                  <w:lang w:val="en-GB"/>
                </w:rPr>
                <w:delText xml:space="preserve"> to add new KRAs.</w:delText>
              </w:r>
            </w:del>
          </w:p>
          <w:p w:rsidR="00DF2BD7" w:rsidRDefault="006009BB" w:rsidP="00291E5B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Head </w:t>
            </w:r>
            <w:r w:rsidR="00DF2BD7">
              <w:rPr>
                <w:lang w:val="en-GB"/>
              </w:rPr>
              <w:t>collects the input</w:t>
            </w:r>
            <w:r w:rsidR="00D8224B">
              <w:rPr>
                <w:lang w:val="en-GB"/>
              </w:rPr>
              <w:t>s</w:t>
            </w:r>
            <w:r w:rsidR="00DF2BD7">
              <w:rPr>
                <w:lang w:val="en-GB"/>
              </w:rPr>
              <w:t xml:space="preserve"> from department heads for the new KRA.</w:t>
            </w:r>
          </w:p>
          <w:p w:rsidR="00DF2BD7" w:rsidRDefault="006009BB" w:rsidP="00DF2BD7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Head </w:t>
            </w:r>
            <w:del w:id="4" w:author="Sarada Nath" w:date="2016-06-17T14:46:00Z">
              <w:r w:rsidR="00DF2BD7" w:rsidDel="006009BB">
                <w:rPr>
                  <w:lang w:val="en-GB"/>
                </w:rPr>
                <w:delText xml:space="preserve"> </w:delText>
              </w:r>
            </w:del>
            <w:r w:rsidR="00DF2BD7">
              <w:rPr>
                <w:lang w:val="en-GB"/>
              </w:rPr>
              <w:t xml:space="preserve">imports the existing </w:t>
            </w:r>
            <w:r w:rsidR="00291E5B">
              <w:rPr>
                <w:lang w:val="en-GB"/>
              </w:rPr>
              <w:t>KRAs</w:t>
            </w:r>
            <w:r w:rsidR="00DF2BD7">
              <w:rPr>
                <w:lang w:val="en-GB"/>
              </w:rPr>
              <w:t xml:space="preserve"> and </w:t>
            </w:r>
            <w:del w:id="5" w:author="Thrideep Gona" w:date="2016-06-21T17:09:00Z">
              <w:r w:rsidR="00DF2BD7" w:rsidDel="00416301">
                <w:rPr>
                  <w:lang w:val="en-GB"/>
                </w:rPr>
                <w:delText>validate</w:delText>
              </w:r>
            </w:del>
            <w:ins w:id="6" w:author="Thrideep Gona" w:date="2016-06-21T17:09:00Z">
              <w:r w:rsidR="00416301">
                <w:rPr>
                  <w:lang w:val="en-GB"/>
                </w:rPr>
                <w:t>validates</w:t>
              </w:r>
            </w:ins>
            <w:r w:rsidR="00DF2BD7">
              <w:rPr>
                <w:lang w:val="en-GB"/>
              </w:rPr>
              <w:t xml:space="preserve"> with the inputs provided by</w:t>
            </w:r>
            <w:r w:rsidR="00291E5B">
              <w:rPr>
                <w:lang w:val="en-GB"/>
              </w:rPr>
              <w:t xml:space="preserve"> </w:t>
            </w:r>
            <w:r w:rsidR="00DF2BD7">
              <w:rPr>
                <w:lang w:val="en-GB"/>
              </w:rPr>
              <w:t>department head</w:t>
            </w:r>
            <w:r w:rsidR="009720BC">
              <w:rPr>
                <w:lang w:val="en-GB"/>
              </w:rPr>
              <w:t>s</w:t>
            </w:r>
            <w:r w:rsidR="00DF2BD7">
              <w:rPr>
                <w:lang w:val="en-GB"/>
              </w:rPr>
              <w:t xml:space="preserve"> and defines the new KRA.</w:t>
            </w:r>
          </w:p>
          <w:p w:rsidR="00DF2BD7" w:rsidRDefault="006009BB" w:rsidP="00DF2BD7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Head </w:t>
            </w:r>
            <w:del w:id="7" w:author="Sarada Nath" w:date="2016-06-17T14:46:00Z">
              <w:r w:rsidR="00DF2BD7" w:rsidDel="006009BB">
                <w:rPr>
                  <w:lang w:val="en-GB"/>
                </w:rPr>
                <w:delText xml:space="preserve"> </w:delText>
              </w:r>
            </w:del>
            <w:r w:rsidR="00DF2BD7">
              <w:rPr>
                <w:lang w:val="en-GB"/>
              </w:rPr>
              <w:t>submits the new KRA for approval.</w:t>
            </w:r>
          </w:p>
          <w:p w:rsidR="006C2699" w:rsidRPr="00467875" w:rsidRDefault="00291E5B" w:rsidP="00D81D4D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Department </w:t>
            </w:r>
            <w:r w:rsidR="00DF2BD7">
              <w:rPr>
                <w:lang w:val="en-GB"/>
              </w:rPr>
              <w:t xml:space="preserve">head and CEO </w:t>
            </w:r>
            <w:r w:rsidR="00D8224B">
              <w:rPr>
                <w:lang w:val="en-GB"/>
              </w:rPr>
              <w:t xml:space="preserve">need to </w:t>
            </w:r>
            <w:r>
              <w:rPr>
                <w:lang w:val="en-GB"/>
              </w:rPr>
              <w:t xml:space="preserve">review the KRAs and </w:t>
            </w:r>
            <w:r w:rsidR="00DF2BD7">
              <w:rPr>
                <w:lang w:val="en-GB"/>
              </w:rPr>
              <w:t>approve these</w:t>
            </w:r>
            <w:r w:rsidR="00D81D4D">
              <w:rPr>
                <w:lang w:val="en-GB"/>
              </w:rPr>
              <w:t>.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D8224B" w:rsidDel="006009BB" w:rsidRDefault="00D8224B" w:rsidP="00533258">
            <w:pPr>
              <w:pStyle w:val="ListParagraph"/>
              <w:numPr>
                <w:ilvl w:val="0"/>
                <w:numId w:val="29"/>
              </w:numPr>
              <w:rPr>
                <w:del w:id="8" w:author="Sarada Nath" w:date="2016-06-17T14:51:00Z"/>
                <w:lang w:val="en-GB"/>
              </w:rPr>
            </w:pPr>
            <w:del w:id="9" w:author="Sarada Nath" w:date="2016-06-17T14:51:00Z">
              <w:r w:rsidDel="006009BB">
                <w:rPr>
                  <w:lang w:val="en-GB"/>
                </w:rPr>
                <w:delText>System Admin</w:delText>
              </w:r>
            </w:del>
          </w:p>
          <w:p w:rsidR="00D81D4D" w:rsidRPr="00D8224B" w:rsidDel="006009BB" w:rsidRDefault="006009BB" w:rsidP="0068025E">
            <w:pPr>
              <w:pStyle w:val="ListParagraph"/>
              <w:numPr>
                <w:ilvl w:val="0"/>
                <w:numId w:val="29"/>
              </w:numPr>
              <w:rPr>
                <w:del w:id="10" w:author="Sarada Nath" w:date="2016-06-17T14:51:00Z"/>
                <w:lang w:val="en-GB"/>
              </w:rPr>
            </w:pPr>
            <w:r w:rsidRPr="006009BB">
              <w:rPr>
                <w:lang w:val="en-GB"/>
              </w:rPr>
              <w:t xml:space="preserve">HR Head </w:t>
            </w:r>
          </w:p>
          <w:p w:rsidR="009802E6" w:rsidRPr="006009BB" w:rsidDel="006009BB" w:rsidRDefault="009802E6" w:rsidP="0068025E">
            <w:pPr>
              <w:pStyle w:val="ListParagraph"/>
              <w:numPr>
                <w:ilvl w:val="0"/>
                <w:numId w:val="29"/>
              </w:numPr>
              <w:rPr>
                <w:del w:id="11" w:author="Sarada Nath" w:date="2016-06-17T14:51:00Z"/>
                <w:lang w:val="en-GB"/>
              </w:rPr>
            </w:pPr>
            <w:del w:id="12" w:author="Sarada Nath" w:date="2016-06-17T14:51:00Z">
              <w:r w:rsidRPr="006009BB" w:rsidDel="006009BB">
                <w:rPr>
                  <w:lang w:val="en-GB"/>
                </w:rPr>
                <w:delText xml:space="preserve">Department </w:delText>
              </w:r>
              <w:r w:rsidR="00043BC1" w:rsidRPr="006009BB" w:rsidDel="006009BB">
                <w:rPr>
                  <w:lang w:val="en-GB"/>
                </w:rPr>
                <w:delText>Head</w:delText>
              </w:r>
            </w:del>
          </w:p>
          <w:p w:rsidR="009576BE" w:rsidRPr="00533258" w:rsidRDefault="009802E6" w:rsidP="00FF1C64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del w:id="13" w:author="Sarada Nath" w:date="2016-06-17T14:51:00Z">
              <w:r w:rsidDel="006009BB">
                <w:rPr>
                  <w:lang w:val="en-GB"/>
                </w:rPr>
                <w:delText>CEO</w:delText>
              </w:r>
            </w:del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9802E6" w:rsidP="00D81D4D">
            <w:pPr>
              <w:rPr>
                <w:lang w:val="en-GB"/>
              </w:rPr>
            </w:pPr>
            <w:r>
              <w:rPr>
                <w:lang w:val="en-GB"/>
              </w:rPr>
              <w:t xml:space="preserve">Yearly once(Before starting </w:t>
            </w:r>
            <w:r w:rsidR="00D81D4D">
              <w:rPr>
                <w:lang w:val="en-GB"/>
              </w:rPr>
              <w:t>of the f</w:t>
            </w:r>
            <w:r>
              <w:rPr>
                <w:lang w:val="en-GB"/>
              </w:rPr>
              <w:t>inancial year)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9802E6" w:rsidP="00F93A39">
            <w:pPr>
              <w:rPr>
                <w:lang w:val="en-GB"/>
              </w:rPr>
            </w:pPr>
            <w:r>
              <w:rPr>
                <w:lang w:val="en-GB"/>
              </w:rPr>
              <w:t>Sowjanya Narra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9802E6" w:rsidP="00F93A3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06</w:t>
            </w:r>
            <w:r w:rsidR="00FF04A7">
              <w:rPr>
                <w:lang w:val="en-GB"/>
              </w:rPr>
              <w:t>/2016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D8224B" w:rsidP="00F93A39">
            <w:pPr>
              <w:rPr>
                <w:lang w:val="en-GB"/>
              </w:rPr>
            </w:pPr>
            <w:r>
              <w:rPr>
                <w:lang w:val="en-GB"/>
              </w:rPr>
              <w:t>Shivudu Maddi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D8224B" w:rsidP="00F93A39">
            <w:pPr>
              <w:rPr>
                <w:lang w:val="en-GB"/>
              </w:rPr>
            </w:pPr>
            <w:r>
              <w:rPr>
                <w:lang w:val="en-GB"/>
              </w:rPr>
              <w:t>16/06/2016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A5565D" w:rsidP="00C67657">
            <w:pPr>
              <w:rPr>
                <w:lang w:val="en-GB"/>
              </w:rPr>
            </w:pPr>
            <w:ins w:id="14" w:author="Thrideep Gona" w:date="2016-06-27T16:42:00Z">
              <w:r>
                <w:rPr>
                  <w:lang w:val="en-GB"/>
                </w:rPr>
                <w:t>Thrideep Gona</w:t>
              </w:r>
            </w:ins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A5565D" w:rsidP="00F93A39">
            <w:pPr>
              <w:rPr>
                <w:lang w:val="en-GB"/>
              </w:rPr>
            </w:pPr>
            <w:ins w:id="15" w:author="Thrideep Gona" w:date="2016-06-27T16:42:00Z">
              <w:r>
                <w:rPr>
                  <w:lang w:val="en-GB"/>
                </w:rPr>
                <w:t>27/06/2016</w:t>
              </w:r>
            </w:ins>
            <w:bookmarkStart w:id="16" w:name="_GoBack"/>
            <w:bookmarkEnd w:id="16"/>
          </w:p>
        </w:tc>
      </w:tr>
    </w:tbl>
    <w:p w:rsidR="00F93A39" w:rsidRDefault="00F93A39" w:rsidP="00F93A39"/>
    <w:p w:rsidR="00F93A39" w:rsidRPr="00BE56E5" w:rsidRDefault="00AB4414" w:rsidP="00180A8C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0766C5" w:rsidP="00CB0D39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CB0D39">
              <w:rPr>
                <w:lang w:val="en-GB"/>
              </w:rPr>
              <w:t>efore starting of the financial year</w:t>
            </w:r>
            <w:r>
              <w:rPr>
                <w:lang w:val="en-GB"/>
              </w:rPr>
              <w:t xml:space="preserve"> </w:t>
            </w:r>
            <w:r w:rsidR="006009BB">
              <w:rPr>
                <w:lang w:val="en-GB"/>
              </w:rPr>
              <w:t xml:space="preserve">HR Head </w:t>
            </w:r>
            <w:del w:id="17" w:author="Sarada Nath" w:date="2016-06-17T14:52:00Z">
              <w:r w:rsidR="005D5673" w:rsidDel="006009BB">
                <w:rPr>
                  <w:lang w:val="en-GB"/>
                </w:rPr>
                <w:delText xml:space="preserve"> </w:delText>
              </w:r>
            </w:del>
            <w:r w:rsidR="005D5673">
              <w:rPr>
                <w:lang w:val="en-GB"/>
              </w:rPr>
              <w:t xml:space="preserve">initiates the KRA definition </w:t>
            </w:r>
            <w:r>
              <w:rPr>
                <w:lang w:val="en-GB"/>
              </w:rPr>
              <w:t xml:space="preserve">process. 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F93A39" w:rsidDel="00B00E4B" w:rsidRDefault="006009BB" w:rsidP="00B00E4B">
            <w:pPr>
              <w:pStyle w:val="ListParagraph"/>
              <w:numPr>
                <w:ilvl w:val="0"/>
                <w:numId w:val="37"/>
              </w:numPr>
              <w:rPr>
                <w:del w:id="18" w:author="Thrideep Gona" w:date="2016-06-27T16:34:00Z"/>
                <w:lang w:val="en-GB"/>
              </w:rPr>
            </w:pPr>
            <w:r>
              <w:rPr>
                <w:lang w:val="en-GB"/>
              </w:rPr>
              <w:t xml:space="preserve">HR Head </w:t>
            </w:r>
            <w:del w:id="19" w:author="Sarada Nath" w:date="2016-06-17T14:52:00Z">
              <w:r w:rsidR="000766C5" w:rsidDel="006009BB">
                <w:rPr>
                  <w:lang w:val="en-GB"/>
                </w:rPr>
                <w:delText xml:space="preserve"> </w:delText>
              </w:r>
            </w:del>
            <w:del w:id="20" w:author="Thrideep Gona" w:date="2016-06-24T15:58:00Z">
              <w:r w:rsidR="000766C5" w:rsidDel="00705E81">
                <w:rPr>
                  <w:lang w:val="en-GB"/>
                </w:rPr>
                <w:delText xml:space="preserve">is </w:delText>
              </w:r>
            </w:del>
            <w:r w:rsidR="000766C5">
              <w:rPr>
                <w:lang w:val="en-GB"/>
              </w:rPr>
              <w:t>log</w:t>
            </w:r>
            <w:ins w:id="21" w:author="Thrideep Gona" w:date="2016-06-24T15:58:00Z">
              <w:r w:rsidR="00705E81">
                <w:rPr>
                  <w:lang w:val="en-GB"/>
                </w:rPr>
                <w:t>s</w:t>
              </w:r>
            </w:ins>
            <w:del w:id="22" w:author="Thrideep Gona" w:date="2016-06-24T15:58:00Z">
              <w:r w:rsidR="000766C5" w:rsidDel="00705E81">
                <w:rPr>
                  <w:lang w:val="en-GB"/>
                </w:rPr>
                <w:delText>ged</w:delText>
              </w:r>
            </w:del>
            <w:r w:rsidR="000766C5">
              <w:rPr>
                <w:lang w:val="en-GB"/>
              </w:rPr>
              <w:t xml:space="preserve"> in to associate portal and </w:t>
            </w:r>
            <w:del w:id="23" w:author="Thrideep Gona" w:date="2016-06-24T15:58:00Z">
              <w:r w:rsidR="000766C5" w:rsidDel="00705E81">
                <w:rPr>
                  <w:lang w:val="en-GB"/>
                </w:rPr>
                <w:delText xml:space="preserve">can </w:delText>
              </w:r>
            </w:del>
            <w:del w:id="24" w:author="Thrideep Gona" w:date="2016-06-24T16:01:00Z">
              <w:r w:rsidR="000766C5" w:rsidDel="0028650C">
                <w:rPr>
                  <w:lang w:val="en-GB"/>
                </w:rPr>
                <w:delText xml:space="preserve">access </w:delText>
              </w:r>
            </w:del>
            <w:ins w:id="25" w:author="Thrideep Gona" w:date="2016-06-24T16:01:00Z">
              <w:r w:rsidR="0028650C">
                <w:rPr>
                  <w:lang w:val="en-GB"/>
                </w:rPr>
                <w:t xml:space="preserve">goes to </w:t>
              </w:r>
            </w:ins>
            <w:del w:id="26" w:author="Thrideep Gona" w:date="2016-06-24T15:59:00Z">
              <w:r w:rsidR="000766C5" w:rsidDel="00705E81">
                <w:rPr>
                  <w:lang w:val="en-GB"/>
                </w:rPr>
                <w:delText xml:space="preserve">KRA definition </w:delText>
              </w:r>
            </w:del>
            <w:del w:id="27" w:author="Thrideep Gona" w:date="2016-06-24T15:58:00Z">
              <w:r w:rsidR="000766C5" w:rsidDel="00705E81">
                <w:rPr>
                  <w:lang w:val="en-GB"/>
                </w:rPr>
                <w:delText>page</w:delText>
              </w:r>
            </w:del>
            <w:ins w:id="28" w:author="Thrideep Gona" w:date="2016-06-24T15:58:00Z">
              <w:r w:rsidR="00705E81">
                <w:rPr>
                  <w:lang w:val="en-GB"/>
                </w:rPr>
                <w:t>the KRA tab</w:t>
              </w:r>
            </w:ins>
            <w:r w:rsidR="000766C5">
              <w:rPr>
                <w:lang w:val="en-GB"/>
              </w:rPr>
              <w:t>.</w:t>
            </w:r>
            <w:ins w:id="29" w:author="Thrideep Gona" w:date="2016-06-27T16:34:00Z">
              <w:r w:rsidR="00B00E4B" w:rsidDel="00B00E4B">
                <w:rPr>
                  <w:lang w:val="en-GB"/>
                </w:rPr>
                <w:t xml:space="preserve"> </w:t>
              </w:r>
            </w:ins>
          </w:p>
          <w:p w:rsidR="000766C5" w:rsidRPr="000766C5" w:rsidRDefault="006009BB" w:rsidP="00B00E4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del w:id="30" w:author="Thrideep Gona" w:date="2016-06-27T16:34:00Z">
              <w:r w:rsidDel="00B00E4B">
                <w:rPr>
                  <w:lang w:val="en-GB"/>
                </w:rPr>
                <w:delText xml:space="preserve">HR Head </w:delText>
              </w:r>
              <w:r w:rsidR="000766C5" w:rsidDel="00B00E4B">
                <w:rPr>
                  <w:lang w:val="en-GB"/>
                </w:rPr>
                <w:delText xml:space="preserve"> can import </w:delText>
              </w:r>
            </w:del>
            <w:del w:id="31" w:author="Thrideep Gona" w:date="2016-06-24T16:00:00Z">
              <w:r w:rsidR="000766C5" w:rsidDel="00705E81">
                <w:rPr>
                  <w:lang w:val="en-GB"/>
                </w:rPr>
                <w:delText xml:space="preserve">existing </w:delText>
              </w:r>
            </w:del>
            <w:del w:id="32" w:author="Thrideep Gona" w:date="2016-06-27T16:34:00Z">
              <w:r w:rsidR="000766C5" w:rsidDel="00B00E4B">
                <w:rPr>
                  <w:lang w:val="en-GB"/>
                </w:rPr>
                <w:delText>KRA</w:delText>
              </w:r>
            </w:del>
            <w:del w:id="33" w:author="Thrideep Gona" w:date="2016-06-24T15:59:00Z">
              <w:r w:rsidR="000766C5" w:rsidDel="00705E81">
                <w:rPr>
                  <w:lang w:val="en-GB"/>
                </w:rPr>
                <w:delText>.</w:delText>
              </w:r>
            </w:del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354B6D" w:rsidRDefault="00354B6D" w:rsidP="00CB00D7">
            <w:pPr>
              <w:pStyle w:val="ListParagraph"/>
              <w:numPr>
                <w:ilvl w:val="0"/>
                <w:numId w:val="37"/>
              </w:numPr>
              <w:rPr>
                <w:ins w:id="34" w:author="Thrideep Gona" w:date="2016-06-27T16:23:00Z"/>
                <w:lang w:val="en-GB"/>
              </w:rPr>
            </w:pPr>
            <w:ins w:id="35" w:author="Thrideep Gona" w:date="2016-06-27T16:23:00Z">
              <w:r>
                <w:rPr>
                  <w:lang w:val="en-GB"/>
                </w:rPr>
                <w:t>Once KRAs are submitted for review, system will not allow the HR</w:t>
              </w:r>
            </w:ins>
            <w:ins w:id="36" w:author="Thrideep Gona" w:date="2016-06-27T16:24:00Z">
              <w:r>
                <w:rPr>
                  <w:lang w:val="en-GB"/>
                </w:rPr>
                <w:t xml:space="preserve"> </w:t>
              </w:r>
            </w:ins>
            <w:ins w:id="37" w:author="Thrideep Gona" w:date="2016-06-27T16:23:00Z">
              <w:r>
                <w:rPr>
                  <w:lang w:val="en-GB"/>
                </w:rPr>
                <w:t>Head</w:t>
              </w:r>
            </w:ins>
            <w:ins w:id="38" w:author="Thrideep Gona" w:date="2016-06-27T16:24:00Z">
              <w:r>
                <w:rPr>
                  <w:lang w:val="en-GB"/>
                </w:rPr>
                <w:t xml:space="preserve"> to edit </w:t>
              </w:r>
              <w:r w:rsidR="00A76BC2">
                <w:rPr>
                  <w:lang w:val="en-GB"/>
                </w:rPr>
                <w:t>or re</w:t>
              </w:r>
              <w:r>
                <w:rPr>
                  <w:lang w:val="en-GB"/>
                </w:rPr>
                <w:t>-submit the KRA.</w:t>
              </w:r>
            </w:ins>
          </w:p>
          <w:p w:rsidR="00F93A39" w:rsidRPr="00BE56E5" w:rsidRDefault="006009BB" w:rsidP="00CB00D7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del w:id="39" w:author="Thrideep Gona" w:date="2016-06-24T17:39:00Z">
              <w:r w:rsidDel="00D7637A">
                <w:rPr>
                  <w:lang w:val="en-GB"/>
                </w:rPr>
                <w:delText xml:space="preserve">HR Head </w:delText>
              </w:r>
              <w:r w:rsidR="000766C5" w:rsidDel="00D7637A">
                <w:rPr>
                  <w:lang w:val="en-GB"/>
                </w:rPr>
                <w:delText>adds new KRA and submits for approval</w:delText>
              </w:r>
              <w:r w:rsidR="00907B96" w:rsidDel="00D7637A">
                <w:rPr>
                  <w:lang w:val="en-GB"/>
                </w:rPr>
                <w:delText xml:space="preserve"> of department heads</w:delText>
              </w:r>
            </w:del>
            <w:ins w:id="40" w:author="Sarada Nath" w:date="2016-06-17T14:53:00Z">
              <w:del w:id="41" w:author="Thrideep Gona" w:date="2016-06-24T17:39:00Z">
                <w:r w:rsidDel="00D7637A">
                  <w:rPr>
                    <w:lang w:val="en-GB"/>
                  </w:rPr>
                  <w:delText>.</w:delText>
                </w:r>
              </w:del>
            </w:ins>
            <w:ins w:id="42" w:author="Thrideep Gona" w:date="2016-06-24T17:39:00Z">
              <w:r w:rsidR="00D7637A">
                <w:rPr>
                  <w:lang w:val="en-GB"/>
                </w:rPr>
                <w:t>Department Head can see all KRAs pending for their review and approval.</w:t>
              </w:r>
            </w:ins>
          </w:p>
        </w:tc>
      </w:tr>
    </w:tbl>
    <w:p w:rsidR="00180A8C" w:rsidRPr="00BE56E5" w:rsidRDefault="00180A8C" w:rsidP="00180A8C">
      <w:pPr>
        <w:pStyle w:val="ListParagraph"/>
        <w:rPr>
          <w:b/>
          <w:bCs/>
        </w:rPr>
      </w:pPr>
    </w:p>
    <w:p w:rsidR="00F93A39" w:rsidRPr="00BE56E5" w:rsidDel="00745CF5" w:rsidRDefault="00AB4414" w:rsidP="007B426E">
      <w:pPr>
        <w:pStyle w:val="ListParagraph"/>
        <w:numPr>
          <w:ilvl w:val="0"/>
          <w:numId w:val="28"/>
        </w:numPr>
        <w:rPr>
          <w:del w:id="43" w:author="Sarada Nath" w:date="2016-06-17T15:07:00Z"/>
          <w:b/>
          <w:bCs/>
        </w:rPr>
      </w:pPr>
      <w:r w:rsidRPr="00745CF5">
        <w:rPr>
          <w:b/>
          <w:bCs/>
        </w:rPr>
        <w:t>NORMAL FLOW</w:t>
      </w:r>
    </w:p>
    <w:p w:rsidR="00F93A39" w:rsidRPr="00745CF5" w:rsidRDefault="00F93A39">
      <w:pPr>
        <w:pStyle w:val="ListParagraph"/>
        <w:numPr>
          <w:ilvl w:val="0"/>
          <w:numId w:val="28"/>
        </w:numPr>
        <w:rPr>
          <w:ins w:id="44" w:author="Sarada Nath" w:date="2016-06-17T14:54:00Z"/>
          <w:lang w:val="en-GB"/>
        </w:rPr>
        <w:pPrChange w:id="45" w:author="Sarada Nath" w:date="2016-06-17T15:07:00Z">
          <w:pPr/>
        </w:pPrChange>
      </w:pPr>
    </w:p>
    <w:p w:rsidR="006009BB" w:rsidRPr="00BE56E5" w:rsidRDefault="006009BB" w:rsidP="00F93A39">
      <w:pPr>
        <w:rPr>
          <w:lang w:val="en-GB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698"/>
        <w:gridCol w:w="3772"/>
        <w:gridCol w:w="3083"/>
      </w:tblGrid>
      <w:tr w:rsidR="00363A77" w:rsidRPr="00BE56E5" w:rsidTr="00363A77">
        <w:trPr>
          <w:trHeight w:val="426"/>
          <w:ins w:id="46" w:author="Thrideep Gona" w:date="2016-06-21T10:28:00Z"/>
        </w:trPr>
        <w:tc>
          <w:tcPr>
            <w:tcW w:w="3698" w:type="dxa"/>
          </w:tcPr>
          <w:p w:rsidR="00363A77" w:rsidRPr="00E326CF" w:rsidRDefault="00363A77" w:rsidP="00E326CF">
            <w:pPr>
              <w:pStyle w:val="ListParagraph"/>
              <w:rPr>
                <w:ins w:id="47" w:author="Thrideep Gona" w:date="2016-06-21T10:28:00Z"/>
                <w:lang w:val="en-GB"/>
              </w:rPr>
            </w:pPr>
            <w:ins w:id="48" w:author="Thrideep Gona" w:date="2016-06-24T16:01:00Z">
              <w:r>
                <w:rPr>
                  <w:lang w:val="en-GB"/>
                </w:rPr>
                <w:t>Actor</w:t>
              </w:r>
            </w:ins>
          </w:p>
        </w:tc>
        <w:tc>
          <w:tcPr>
            <w:tcW w:w="3772" w:type="dxa"/>
          </w:tcPr>
          <w:p w:rsidR="00363A77" w:rsidRPr="00E326CF" w:rsidRDefault="00363A77" w:rsidP="00E326CF">
            <w:pPr>
              <w:pStyle w:val="ListParagraph"/>
              <w:rPr>
                <w:ins w:id="49" w:author="Thrideep Gona" w:date="2016-06-21T10:28:00Z"/>
                <w:lang w:val="en-GB"/>
              </w:rPr>
            </w:pPr>
            <w:ins w:id="50" w:author="Thrideep Gona" w:date="2016-06-24T16:01:00Z">
              <w:r>
                <w:rPr>
                  <w:lang w:val="en-GB"/>
                </w:rPr>
                <w:t>System</w:t>
              </w:r>
            </w:ins>
          </w:p>
        </w:tc>
        <w:tc>
          <w:tcPr>
            <w:tcW w:w="3083" w:type="dxa"/>
          </w:tcPr>
          <w:p w:rsidR="00363A77" w:rsidRDefault="002548A6" w:rsidP="00AA3A7C">
            <w:pPr>
              <w:pStyle w:val="ListParagraph"/>
              <w:rPr>
                <w:ins w:id="51" w:author="Thrideep Gona" w:date="2016-06-24T17:19:00Z"/>
                <w:lang w:val="en-GB"/>
              </w:rPr>
            </w:pPr>
            <w:ins w:id="52" w:author="Thrideep Gona" w:date="2016-06-24T17:39:00Z">
              <w:r>
                <w:rPr>
                  <w:lang w:val="en-GB"/>
                </w:rPr>
                <w:t xml:space="preserve">Alternate </w:t>
              </w:r>
            </w:ins>
          </w:p>
        </w:tc>
      </w:tr>
      <w:tr w:rsidR="00363A77" w:rsidRPr="00BE56E5" w:rsidDel="005E4946" w:rsidTr="00363A77">
        <w:trPr>
          <w:trHeight w:val="426"/>
          <w:del w:id="53" w:author="Thrideep Gona" w:date="2016-06-24T16:00:00Z"/>
        </w:trPr>
        <w:tc>
          <w:tcPr>
            <w:tcW w:w="3698" w:type="dxa"/>
          </w:tcPr>
          <w:p w:rsidR="00363A77" w:rsidRPr="00EE28F6" w:rsidDel="00EE28F6" w:rsidRDefault="00363A77">
            <w:pPr>
              <w:rPr>
                <w:del w:id="54" w:author="Thrideep Gona" w:date="2016-06-21T10:14:00Z"/>
                <w:lang w:val="en-GB"/>
              </w:rPr>
              <w:pPrChange w:id="55" w:author="Thrideep Gona" w:date="2016-06-21T10:14:00Z">
                <w:pPr>
                  <w:pStyle w:val="ListParagraph"/>
                  <w:numPr>
                    <w:numId w:val="30"/>
                  </w:numPr>
                  <w:ind w:hanging="360"/>
                </w:pPr>
              </w:pPrChange>
            </w:pPr>
            <w:del w:id="56" w:author="Thrideep Gona" w:date="2016-06-21T10:14:00Z">
              <w:r w:rsidRPr="00EE28F6" w:rsidDel="00EE28F6">
                <w:rPr>
                  <w:lang w:val="en-GB"/>
                </w:rPr>
                <w:delText>System admin provides access privilege for HR Head  and department head to add new KRAs.</w:delText>
              </w:r>
            </w:del>
          </w:p>
          <w:p w:rsidR="00363A77" w:rsidRPr="00EE28F6" w:rsidDel="00EE28F6" w:rsidRDefault="00363A77">
            <w:pPr>
              <w:rPr>
                <w:del w:id="57" w:author="Thrideep Gona" w:date="2016-06-21T10:14:00Z"/>
                <w:lang w:val="en-GB"/>
              </w:rPr>
              <w:pPrChange w:id="58" w:author="Thrideep Gona" w:date="2016-06-21T10:14:00Z">
                <w:pPr>
                  <w:pStyle w:val="ListParagraph"/>
                  <w:numPr>
                    <w:numId w:val="30"/>
                  </w:numPr>
                  <w:ind w:hanging="360"/>
                </w:pPr>
              </w:pPrChange>
            </w:pPr>
            <w:del w:id="59" w:author="Thrideep Gona" w:date="2016-06-21T10:14:00Z">
              <w:r w:rsidRPr="00EE28F6" w:rsidDel="00EE28F6">
                <w:rPr>
                  <w:lang w:val="en-GB"/>
                </w:rPr>
                <w:delText xml:space="preserve">HR Head  initiates the KRA definition process for the coming financial year. </w:delText>
              </w:r>
            </w:del>
          </w:p>
          <w:p w:rsidR="00363A77" w:rsidRPr="00EE28F6" w:rsidDel="00EE28F6" w:rsidRDefault="00363A77">
            <w:pPr>
              <w:rPr>
                <w:del w:id="60" w:author="Thrideep Gona" w:date="2016-06-21T10:14:00Z"/>
                <w:lang w:val="en-GB"/>
              </w:rPr>
              <w:pPrChange w:id="61" w:author="Thrideep Gona" w:date="2016-06-21T10:14:00Z">
                <w:pPr>
                  <w:pStyle w:val="ListParagraph"/>
                  <w:numPr>
                    <w:numId w:val="30"/>
                  </w:numPr>
                  <w:ind w:hanging="360"/>
                </w:pPr>
              </w:pPrChange>
            </w:pPr>
            <w:del w:id="62" w:author="Thrideep Gona" w:date="2016-06-21T10:14:00Z">
              <w:r w:rsidRPr="00EE28F6" w:rsidDel="00EE28F6">
                <w:rPr>
                  <w:lang w:val="en-GB"/>
                </w:rPr>
                <w:delText>HR Head collects the input from department heads for the new KRA.</w:delText>
              </w:r>
            </w:del>
          </w:p>
          <w:p w:rsidR="00363A77" w:rsidRPr="00EE28F6" w:rsidDel="00EE28F6" w:rsidRDefault="00363A77">
            <w:pPr>
              <w:rPr>
                <w:del w:id="63" w:author="Thrideep Gona" w:date="2016-06-21T10:14:00Z"/>
                <w:lang w:val="en-GB"/>
              </w:rPr>
              <w:pPrChange w:id="64" w:author="Thrideep Gona" w:date="2016-06-21T10:14:00Z">
                <w:pPr>
                  <w:pStyle w:val="ListParagraph"/>
                  <w:numPr>
                    <w:numId w:val="30"/>
                  </w:numPr>
                  <w:ind w:hanging="360"/>
                </w:pPr>
              </w:pPrChange>
            </w:pPr>
            <w:del w:id="65" w:author="Thrideep Gona" w:date="2016-06-21T10:14:00Z">
              <w:r w:rsidRPr="00EE28F6" w:rsidDel="00EE28F6">
                <w:rPr>
                  <w:lang w:val="en-GB"/>
                </w:rPr>
                <w:delText xml:space="preserve">HR Head  will login to associate portal and navigates to KRA tab and goes to </w:delText>
              </w:r>
            </w:del>
            <w:ins w:id="66" w:author="Sarada Nath" w:date="2016-06-17T14:55:00Z">
              <w:del w:id="67" w:author="Thrideep Gona" w:date="2016-06-21T10:14:00Z">
                <w:r w:rsidRPr="00EE28F6" w:rsidDel="00EE28F6">
                  <w:rPr>
                    <w:lang w:val="en-GB"/>
                  </w:rPr>
                  <w:delText>D</w:delText>
                </w:r>
              </w:del>
            </w:ins>
            <w:del w:id="68" w:author="Thrideep Gona" w:date="2016-06-21T10:14:00Z">
              <w:r w:rsidRPr="00EE28F6" w:rsidDel="00EE28F6">
                <w:rPr>
                  <w:lang w:val="en-GB"/>
                </w:rPr>
                <w:delText>define KRA page.</w:delText>
              </w:r>
            </w:del>
          </w:p>
          <w:p w:rsidR="00363A77" w:rsidRPr="00EE28F6" w:rsidDel="00EE28F6" w:rsidRDefault="00363A77">
            <w:pPr>
              <w:rPr>
                <w:del w:id="69" w:author="Thrideep Gona" w:date="2016-06-21T10:14:00Z"/>
                <w:lang w:val="en-GB"/>
              </w:rPr>
              <w:pPrChange w:id="70" w:author="Thrideep Gona" w:date="2016-06-21T10:14:00Z">
                <w:pPr>
                  <w:pStyle w:val="ListParagraph"/>
                  <w:numPr>
                    <w:numId w:val="30"/>
                  </w:numPr>
                  <w:ind w:hanging="360"/>
                </w:pPr>
              </w:pPrChange>
            </w:pPr>
            <w:del w:id="71" w:author="Thrideep Gona" w:date="2016-06-21T10:14:00Z">
              <w:r w:rsidRPr="00EE28F6" w:rsidDel="00EE28F6">
                <w:rPr>
                  <w:lang w:val="en-GB"/>
                </w:rPr>
                <w:delText>HR Head  selects a role and imports the existing KRAs for that role</w:delText>
              </w:r>
            </w:del>
            <w:ins w:id="72" w:author="Sarada Nath" w:date="2016-06-17T15:02:00Z">
              <w:del w:id="73" w:author="Thrideep Gona" w:date="2016-06-21T10:14:00Z">
                <w:r w:rsidRPr="00EE28F6" w:rsidDel="00EE28F6">
                  <w:rPr>
                    <w:lang w:val="en-GB"/>
                  </w:rPr>
                  <w:delText xml:space="preserve"> if any (for newly added role, there won</w:delText>
                </w:r>
              </w:del>
            </w:ins>
            <w:ins w:id="74" w:author="Sarada Nath" w:date="2016-06-17T15:03:00Z">
              <w:del w:id="75" w:author="Thrideep Gona" w:date="2016-06-21T10:14:00Z">
                <w:r w:rsidRPr="00EE28F6" w:rsidDel="00EE28F6">
                  <w:rPr>
                    <w:lang w:val="en-GB"/>
                  </w:rPr>
                  <w:delText>’t be any existing KRA)</w:delText>
                </w:r>
              </w:del>
            </w:ins>
            <w:del w:id="76" w:author="Thrideep Gona" w:date="2016-06-21T10:14:00Z">
              <w:r w:rsidRPr="00EE28F6" w:rsidDel="00EE28F6">
                <w:rPr>
                  <w:lang w:val="en-GB"/>
                </w:rPr>
                <w:delText>.</w:delText>
              </w:r>
            </w:del>
          </w:p>
          <w:p w:rsidR="00363A77" w:rsidRPr="00EE28F6" w:rsidDel="005E4946" w:rsidRDefault="00363A77">
            <w:pPr>
              <w:rPr>
                <w:del w:id="77" w:author="Thrideep Gona" w:date="2016-06-24T16:00:00Z"/>
                <w:lang w:val="en-GB"/>
              </w:rPr>
              <w:pPrChange w:id="78" w:author="Thrideep Gona" w:date="2016-06-21T10:14:00Z">
                <w:pPr>
                  <w:pStyle w:val="ListParagraph"/>
                  <w:numPr>
                    <w:numId w:val="30"/>
                  </w:numPr>
                  <w:ind w:hanging="360"/>
                </w:pPr>
              </w:pPrChange>
            </w:pPr>
            <w:del w:id="79" w:author="Thrideep Gona" w:date="2016-06-21T10:14:00Z">
              <w:r w:rsidRPr="00EE28F6" w:rsidDel="00EE28F6">
                <w:rPr>
                  <w:lang w:val="en-GB"/>
                </w:rPr>
                <w:delText>HR Head  validates the existing KRA with the inputs provided by department head and defines the new KRA.</w:delText>
              </w:r>
            </w:del>
          </w:p>
        </w:tc>
        <w:tc>
          <w:tcPr>
            <w:tcW w:w="3772" w:type="dxa"/>
          </w:tcPr>
          <w:p w:rsidR="00363A77" w:rsidRPr="00EE28F6" w:rsidDel="00EE28F6" w:rsidRDefault="00363A77">
            <w:pPr>
              <w:pStyle w:val="ListParagraph"/>
              <w:numPr>
                <w:ilvl w:val="0"/>
                <w:numId w:val="30"/>
              </w:numPr>
              <w:rPr>
                <w:ins w:id="80" w:author="Sarada Nath" w:date="2016-06-17T15:03:00Z"/>
                <w:del w:id="81" w:author="Thrideep Gona" w:date="2016-06-21T10:14:00Z"/>
                <w:sz w:val="20"/>
                <w:szCs w:val="20"/>
                <w:lang w:val="en-GB"/>
              </w:rPr>
            </w:pPr>
            <w:del w:id="82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>Each KRA will have Aspect, Metric Target and Tenure.</w:delText>
              </w:r>
            </w:del>
          </w:p>
          <w:p w:rsidR="00363A77" w:rsidRPr="00EE28F6" w:rsidDel="00EE28F6" w:rsidRDefault="00363A77">
            <w:pPr>
              <w:pStyle w:val="ListParagraph"/>
              <w:numPr>
                <w:ilvl w:val="0"/>
                <w:numId w:val="30"/>
              </w:numPr>
              <w:rPr>
                <w:del w:id="83" w:author="Thrideep Gona" w:date="2016-06-21T10:14:00Z"/>
                <w:sz w:val="20"/>
                <w:szCs w:val="20"/>
                <w:lang w:val="en-GB"/>
              </w:rPr>
            </w:pPr>
            <w:ins w:id="84" w:author="Sarada Nath" w:date="2016-06-17T15:03:00Z">
              <w:del w:id="85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HR Head selects reviewer name from the drop down based on department.</w:delText>
                </w:r>
              </w:del>
            </w:ins>
          </w:p>
          <w:p w:rsidR="00363A77" w:rsidRPr="00EE28F6" w:rsidDel="00EE28F6" w:rsidRDefault="00363A77">
            <w:pPr>
              <w:pStyle w:val="ListParagraph"/>
              <w:numPr>
                <w:ilvl w:val="0"/>
                <w:numId w:val="30"/>
              </w:numPr>
              <w:rPr>
                <w:del w:id="86" w:author="Thrideep Gona" w:date="2016-06-21T10:14:00Z"/>
                <w:sz w:val="20"/>
                <w:szCs w:val="20"/>
                <w:lang w:val="en-GB"/>
              </w:rPr>
            </w:pPr>
            <w:del w:id="87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 xml:space="preserve">HR Head  will have two options like </w:delText>
              </w:r>
            </w:del>
            <w:ins w:id="88" w:author="Sarada Nath" w:date="2016-06-17T15:05:00Z">
              <w:del w:id="89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“</w:delText>
                </w:r>
              </w:del>
            </w:ins>
            <w:del w:id="90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 xml:space="preserve">save </w:delText>
              </w:r>
            </w:del>
            <w:ins w:id="91" w:author="Sarada Nath" w:date="2016-06-17T15:05:00Z">
              <w:del w:id="92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 xml:space="preserve">Save as Draft” </w:delText>
                </w:r>
              </w:del>
            </w:ins>
            <w:del w:id="93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 xml:space="preserve">and </w:delText>
              </w:r>
            </w:del>
            <w:ins w:id="94" w:author="Sarada Nath" w:date="2016-06-17T15:05:00Z">
              <w:del w:id="95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“</w:delText>
                </w:r>
              </w:del>
            </w:ins>
            <w:del w:id="96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>submit for review</w:delText>
              </w:r>
            </w:del>
            <w:ins w:id="97" w:author="Sarada Nath" w:date="2016-06-17T15:05:00Z">
              <w:del w:id="98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Ready for Review”</w:delText>
                </w:r>
              </w:del>
            </w:ins>
            <w:del w:id="99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 xml:space="preserve">. </w:delText>
              </w:r>
            </w:del>
          </w:p>
          <w:p w:rsidR="00363A77" w:rsidRPr="00EE28F6" w:rsidDel="00EE28F6" w:rsidRDefault="00363A77">
            <w:pPr>
              <w:pStyle w:val="ListParagraph"/>
              <w:numPr>
                <w:ilvl w:val="0"/>
                <w:numId w:val="30"/>
              </w:numPr>
              <w:rPr>
                <w:ins w:id="100" w:author="Sarada Nath" w:date="2016-06-17T15:08:00Z"/>
                <w:del w:id="101" w:author="Thrideep Gona" w:date="2016-06-21T10:14:00Z"/>
                <w:sz w:val="20"/>
                <w:szCs w:val="20"/>
                <w:lang w:val="en-GB"/>
              </w:rPr>
            </w:pPr>
            <w:del w:id="102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 xml:space="preserve">HR Head  </w:delText>
              </w:r>
            </w:del>
            <w:ins w:id="103" w:author="Sarada Nath" w:date="2016-06-17T15:07:00Z">
              <w:del w:id="104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 xml:space="preserve">can edit the saved draft of KRA in future </w:delText>
                </w:r>
              </w:del>
            </w:ins>
            <w:ins w:id="105" w:author="Sarada Nath" w:date="2016-06-17T15:08:00Z">
              <w:del w:id="106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until</w:delText>
                </w:r>
              </w:del>
            </w:ins>
            <w:ins w:id="107" w:author="Sarada Nath" w:date="2016-06-17T15:07:00Z">
              <w:del w:id="108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 xml:space="preserve"> </w:delText>
                </w:r>
              </w:del>
            </w:ins>
            <w:ins w:id="109" w:author="Sarada Nath" w:date="2016-06-17T15:08:00Z">
              <w:del w:id="110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it is ready for review.</w:delText>
                </w:r>
              </w:del>
            </w:ins>
            <w:del w:id="111" w:author="Thrideep Gona" w:date="2016-06-21T10:14:00Z">
              <w:r w:rsidRPr="00EE28F6" w:rsidDel="00EE28F6">
                <w:rPr>
                  <w:sz w:val="20"/>
                  <w:szCs w:val="20"/>
                  <w:lang w:val="en-GB"/>
                </w:rPr>
                <w:delText xml:space="preserve">submit for review if he completes KRA definition or he can </w:delText>
              </w:r>
            </w:del>
          </w:p>
          <w:p w:rsidR="00363A77" w:rsidRPr="00EE28F6" w:rsidDel="00EE28F6" w:rsidRDefault="00363A77">
            <w:pPr>
              <w:pStyle w:val="ListParagraph"/>
              <w:numPr>
                <w:ilvl w:val="0"/>
                <w:numId w:val="30"/>
              </w:numPr>
              <w:rPr>
                <w:ins w:id="112" w:author="Sarada Nath" w:date="2016-06-17T15:09:00Z"/>
                <w:del w:id="113" w:author="Thrideep Gona" w:date="2016-06-21T10:14:00Z"/>
                <w:sz w:val="20"/>
                <w:szCs w:val="20"/>
                <w:lang w:val="en-GB"/>
              </w:rPr>
            </w:pPr>
            <w:ins w:id="114" w:author="Sarada Nath" w:date="2016-06-17T15:08:00Z">
              <w:del w:id="115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 xml:space="preserve">Once he clicks on Ready for review the KRA will </w:delText>
                </w:r>
              </w:del>
            </w:ins>
            <w:ins w:id="116" w:author="Sarada Nath" w:date="2016-06-17T15:09:00Z">
              <w:del w:id="117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not be editable anymore.</w:delText>
                </w:r>
              </w:del>
            </w:ins>
          </w:p>
          <w:p w:rsidR="00363A77" w:rsidRPr="00EE28F6" w:rsidDel="005E4946" w:rsidRDefault="00363A77" w:rsidP="00E326CF">
            <w:pPr>
              <w:pStyle w:val="ListParagraph"/>
              <w:numPr>
                <w:ilvl w:val="0"/>
                <w:numId w:val="30"/>
              </w:numPr>
              <w:rPr>
                <w:del w:id="118" w:author="Thrideep Gona" w:date="2016-06-24T16:00:00Z"/>
              </w:rPr>
            </w:pPr>
            <w:ins w:id="119" w:author="Sarada Nath" w:date="2016-06-17T15:09:00Z">
              <w:del w:id="120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HR Head select</w:delText>
                </w:r>
              </w:del>
            </w:ins>
            <w:ins w:id="121" w:author="Sarada Nath" w:date="2016-06-17T15:10:00Z">
              <w:del w:id="122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s</w:delText>
                </w:r>
              </w:del>
            </w:ins>
            <w:ins w:id="123" w:author="Sarada Nath" w:date="2016-06-17T15:09:00Z">
              <w:del w:id="124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 xml:space="preserve"> multiple KRAs at a time and </w:delText>
                </w:r>
              </w:del>
            </w:ins>
            <w:ins w:id="125" w:author="Sarada Nath" w:date="2016-06-17T15:10:00Z">
              <w:del w:id="126" w:author="Thrideep Gona" w:date="2016-06-21T10:14:00Z">
                <w:r w:rsidRPr="00EE28F6" w:rsidDel="00EE28F6">
                  <w:rPr>
                    <w:sz w:val="20"/>
                    <w:szCs w:val="20"/>
                    <w:lang w:val="en-GB"/>
                  </w:rPr>
                  <w:delText>clicks on Submit for Approval button to send it for approval.</w:delText>
                </w:r>
              </w:del>
            </w:ins>
            <w:del w:id="127" w:author="Thrideep Gona" w:date="2016-06-21T10:23:00Z">
              <w:r w:rsidRPr="00EE28F6" w:rsidDel="00E326CF">
                <w:rPr>
                  <w:sz w:val="20"/>
                  <w:szCs w:val="20"/>
                  <w:lang w:val="en-GB"/>
                </w:rPr>
                <w:delText>save it as draft and edit it later.</w:delText>
              </w:r>
            </w:del>
          </w:p>
        </w:tc>
        <w:tc>
          <w:tcPr>
            <w:tcW w:w="3083" w:type="dxa"/>
          </w:tcPr>
          <w:p w:rsidR="00363A77" w:rsidRPr="00EE28F6" w:rsidDel="00EE28F6" w:rsidRDefault="00363A77" w:rsidP="00363CA6">
            <w:pPr>
              <w:pStyle w:val="ListParagraph"/>
              <w:numPr>
                <w:ilvl w:val="0"/>
                <w:numId w:val="30"/>
              </w:numPr>
              <w:rPr>
                <w:ins w:id="128" w:author="Thrideep Gona" w:date="2016-06-24T17:19:00Z"/>
                <w:sz w:val="20"/>
                <w:szCs w:val="20"/>
                <w:lang w:val="en-GB"/>
              </w:rPr>
            </w:pPr>
          </w:p>
        </w:tc>
      </w:tr>
      <w:tr w:rsidR="00363A77" w:rsidRPr="00BE56E5" w:rsidTr="00363A77">
        <w:trPr>
          <w:trHeight w:val="426"/>
          <w:ins w:id="129" w:author="Thrideep Gona" w:date="2016-06-21T10:23:00Z"/>
        </w:trPr>
        <w:tc>
          <w:tcPr>
            <w:tcW w:w="3698" w:type="dxa"/>
          </w:tcPr>
          <w:p w:rsidR="00363A77" w:rsidRPr="00E326CF" w:rsidRDefault="00363A77" w:rsidP="00363CA6">
            <w:pPr>
              <w:pStyle w:val="ListParagraph"/>
              <w:numPr>
                <w:ilvl w:val="0"/>
                <w:numId w:val="30"/>
              </w:numPr>
              <w:rPr>
                <w:ins w:id="130" w:author="Thrideep Gona" w:date="2016-06-21T10:23:00Z"/>
                <w:sz w:val="20"/>
                <w:szCs w:val="20"/>
                <w:lang w:val="en-GB"/>
              </w:rPr>
            </w:pPr>
            <w:ins w:id="131" w:author="Thrideep Gona" w:date="2016-06-21T10:23:00Z">
              <w:r w:rsidRPr="00E326CF">
                <w:rPr>
                  <w:sz w:val="20"/>
                  <w:szCs w:val="20"/>
                  <w:lang w:val="en-GB"/>
                </w:rPr>
                <w:lastRenderedPageBreak/>
                <w:t xml:space="preserve">HR Head </w:t>
              </w:r>
              <w:del w:id="132" w:author="Sarada Nath" w:date="2016-06-17T14:55:00Z">
                <w:r w:rsidRPr="00E326CF" w:rsidDel="0087125D">
                  <w:rPr>
                    <w:sz w:val="20"/>
                    <w:szCs w:val="20"/>
                    <w:lang w:val="en-GB"/>
                  </w:rPr>
                  <w:delText xml:space="preserve"> will </w:delText>
                </w:r>
              </w:del>
            </w:ins>
            <w:ins w:id="133" w:author="Thrideep Gona" w:date="2016-06-24T16:02:00Z">
              <w:r>
                <w:rPr>
                  <w:sz w:val="20"/>
                  <w:szCs w:val="20"/>
                  <w:lang w:val="en-GB"/>
                </w:rPr>
                <w:t>clicks</w:t>
              </w:r>
            </w:ins>
            <w:ins w:id="134" w:author="Thrideep Gona" w:date="2016-06-24T16:01:00Z">
              <w:r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135" w:author="Thrideep Gona" w:date="2016-06-24T16:02:00Z">
              <w:r>
                <w:rPr>
                  <w:sz w:val="20"/>
                  <w:szCs w:val="20"/>
                  <w:lang w:val="en-GB"/>
                </w:rPr>
                <w:t xml:space="preserve">on KRA </w:t>
              </w:r>
            </w:ins>
            <w:ins w:id="136" w:author="Thrideep Gona" w:date="2016-06-24T16:34:00Z">
              <w:r>
                <w:rPr>
                  <w:sz w:val="20"/>
                  <w:szCs w:val="20"/>
                  <w:lang w:val="en-GB"/>
                </w:rPr>
                <w:t>d</w:t>
              </w:r>
            </w:ins>
            <w:ins w:id="137" w:author="Thrideep Gona" w:date="2016-06-24T16:02:00Z">
              <w:r>
                <w:rPr>
                  <w:sz w:val="20"/>
                  <w:szCs w:val="20"/>
                  <w:lang w:val="en-GB"/>
                </w:rPr>
                <w:t xml:space="preserve">efinition </w:t>
              </w:r>
            </w:ins>
            <w:ins w:id="138" w:author="Thrideep Gona" w:date="2016-06-24T16:06:00Z">
              <w:r>
                <w:rPr>
                  <w:sz w:val="20"/>
                  <w:szCs w:val="20"/>
                  <w:lang w:val="en-GB"/>
                </w:rPr>
                <w:t>menu</w:t>
              </w:r>
            </w:ins>
            <w:ins w:id="139" w:author="Thrideep Gona" w:date="2016-06-24T16:02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D07A6F" w:rsidRDefault="00363A77" w:rsidP="00DD63FD">
            <w:pPr>
              <w:pStyle w:val="ListParagraph"/>
              <w:numPr>
                <w:ilvl w:val="0"/>
                <w:numId w:val="30"/>
              </w:numPr>
              <w:rPr>
                <w:ins w:id="140" w:author="Thrideep Gona" w:date="2016-06-27T16:02:00Z"/>
                <w:sz w:val="20"/>
                <w:szCs w:val="20"/>
                <w:lang w:val="en-GB"/>
              </w:rPr>
            </w:pPr>
            <w:ins w:id="141" w:author="Thrideep Gona" w:date="2016-06-21T10:24:00Z">
              <w:r w:rsidRPr="00E326CF">
                <w:rPr>
                  <w:sz w:val="20"/>
                  <w:szCs w:val="20"/>
                  <w:lang w:val="en-GB"/>
                </w:rPr>
                <w:t xml:space="preserve">System </w:t>
              </w:r>
            </w:ins>
            <w:ins w:id="142" w:author="Thrideep Gona" w:date="2016-06-24T16:03:00Z">
              <w:r>
                <w:rPr>
                  <w:sz w:val="20"/>
                  <w:szCs w:val="20"/>
                  <w:lang w:val="en-GB"/>
                </w:rPr>
                <w:t>loads KRA definition screen</w:t>
              </w:r>
            </w:ins>
            <w:ins w:id="143" w:author="Thrideep Gona" w:date="2016-06-24T17:03:00Z">
              <w:r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144" w:author="Thrideep Gona" w:date="2016-06-24T16:03:00Z">
              <w:r>
                <w:rPr>
                  <w:sz w:val="20"/>
                  <w:szCs w:val="20"/>
                  <w:lang w:val="en-GB"/>
                </w:rPr>
                <w:t xml:space="preserve">with </w:t>
              </w:r>
            </w:ins>
            <w:ins w:id="145" w:author="Thrideep Gona" w:date="2016-06-27T16:01:00Z">
              <w:r w:rsidR="00634AC0">
                <w:rPr>
                  <w:sz w:val="20"/>
                  <w:szCs w:val="20"/>
                  <w:lang w:val="en-GB"/>
                </w:rPr>
                <w:t xml:space="preserve">2 sections – KRA History for current year and KRA </w:t>
              </w:r>
            </w:ins>
            <w:ins w:id="146" w:author="Thrideep Gona" w:date="2016-06-27T16:02:00Z">
              <w:r w:rsidR="00634AC0">
                <w:rPr>
                  <w:sz w:val="20"/>
                  <w:szCs w:val="20"/>
                  <w:lang w:val="en-GB"/>
                </w:rPr>
                <w:t>definition</w:t>
              </w:r>
            </w:ins>
            <w:ins w:id="147" w:author="Thrideep Gona" w:date="2016-06-27T16:01:00Z">
              <w:r w:rsidR="00634AC0">
                <w:rPr>
                  <w:sz w:val="20"/>
                  <w:szCs w:val="20"/>
                  <w:lang w:val="en-GB"/>
                </w:rPr>
                <w:t xml:space="preserve"> for </w:t>
              </w:r>
            </w:ins>
            <w:ins w:id="148" w:author="Thrideep Gona" w:date="2016-06-27T16:02:00Z">
              <w:r w:rsidR="00634AC0">
                <w:rPr>
                  <w:sz w:val="20"/>
                  <w:szCs w:val="20"/>
                  <w:lang w:val="en-GB"/>
                </w:rPr>
                <w:t>coming year.</w:t>
              </w:r>
            </w:ins>
            <w:ins w:id="149" w:author="Thrideep Gona" w:date="2016-06-27T16:01:00Z">
              <w:r w:rsidR="00634AC0">
                <w:rPr>
                  <w:sz w:val="20"/>
                  <w:szCs w:val="20"/>
                  <w:lang w:val="en-GB"/>
                </w:rPr>
                <w:t xml:space="preserve">  </w:t>
              </w:r>
            </w:ins>
          </w:p>
          <w:p w:rsidR="00363A77" w:rsidRDefault="00D07A6F" w:rsidP="00D07A6F">
            <w:pPr>
              <w:pStyle w:val="ListParagraph"/>
              <w:numPr>
                <w:ilvl w:val="0"/>
                <w:numId w:val="30"/>
              </w:numPr>
              <w:rPr>
                <w:ins w:id="150" w:author="Thrideep Gona" w:date="2016-06-27T16:02:00Z"/>
                <w:sz w:val="20"/>
                <w:szCs w:val="20"/>
                <w:lang w:val="en-GB"/>
              </w:rPr>
            </w:pPr>
            <w:ins w:id="151" w:author="Thrideep Gona" w:date="2016-06-27T16:02:00Z">
              <w:r>
                <w:rPr>
                  <w:sz w:val="20"/>
                  <w:szCs w:val="20"/>
                  <w:lang w:val="en-GB"/>
                </w:rPr>
                <w:t xml:space="preserve">KRA History </w:t>
              </w:r>
              <w:r w:rsidR="000A5AEE">
                <w:rPr>
                  <w:sz w:val="20"/>
                  <w:szCs w:val="20"/>
                  <w:lang w:val="en-GB"/>
                </w:rPr>
                <w:t>section</w:t>
              </w:r>
              <w:r>
                <w:rPr>
                  <w:sz w:val="20"/>
                  <w:szCs w:val="20"/>
                  <w:lang w:val="en-GB"/>
                </w:rPr>
                <w:t xml:space="preserve"> displays the fields</w:t>
              </w:r>
            </w:ins>
            <w:ins w:id="152" w:author="Thrideep Gona" w:date="2016-06-24T17:03:00Z">
              <w:r w:rsidR="00363A77">
                <w:rPr>
                  <w:sz w:val="20"/>
                  <w:szCs w:val="20"/>
                  <w:lang w:val="en-GB"/>
                </w:rPr>
                <w:t xml:space="preserve"> like </w:t>
              </w:r>
            </w:ins>
            <w:ins w:id="153" w:author="Thrideep Gona" w:date="2016-06-24T16:34:00Z">
              <w:r w:rsidR="00363A77">
                <w:rPr>
                  <w:sz w:val="20"/>
                  <w:szCs w:val="20"/>
                  <w:lang w:val="en-GB"/>
                </w:rPr>
                <w:t>d</w:t>
              </w:r>
            </w:ins>
            <w:ins w:id="154" w:author="Thrideep Gona" w:date="2016-06-24T16:04:00Z">
              <w:r w:rsidR="00363A77">
                <w:rPr>
                  <w:sz w:val="20"/>
                  <w:szCs w:val="20"/>
                  <w:lang w:val="en-GB"/>
                </w:rPr>
                <w:t xml:space="preserve">epartment, </w:t>
              </w:r>
            </w:ins>
            <w:ins w:id="155" w:author="Thrideep Gona" w:date="2016-06-24T16:34:00Z">
              <w:r w:rsidR="00363A77">
                <w:rPr>
                  <w:sz w:val="20"/>
                  <w:szCs w:val="20"/>
                  <w:lang w:val="en-GB"/>
                </w:rPr>
                <w:t>r</w:t>
              </w:r>
            </w:ins>
            <w:ins w:id="156" w:author="Thrideep Gona" w:date="2016-06-21T10:24:00Z">
              <w:r w:rsidR="00363A77">
                <w:rPr>
                  <w:sz w:val="20"/>
                  <w:szCs w:val="20"/>
                  <w:lang w:val="en-GB"/>
                </w:rPr>
                <w:t>ole</w:t>
              </w:r>
            </w:ins>
            <w:ins w:id="157" w:author="Thrideep Gona" w:date="2016-06-27T11:45:00Z">
              <w:r w:rsidR="00DD63FD">
                <w:rPr>
                  <w:sz w:val="20"/>
                  <w:szCs w:val="20"/>
                  <w:lang w:val="en-GB"/>
                </w:rPr>
                <w:t xml:space="preserve">, </w:t>
              </w:r>
            </w:ins>
            <w:ins w:id="158" w:author="Thrideep Gona" w:date="2016-06-24T16:34:00Z">
              <w:r w:rsidR="00363A77">
                <w:rPr>
                  <w:sz w:val="20"/>
                  <w:szCs w:val="20"/>
                  <w:lang w:val="en-GB"/>
                </w:rPr>
                <w:t>g</w:t>
              </w:r>
            </w:ins>
            <w:ins w:id="159" w:author="Thrideep Gona" w:date="2016-06-24T16:07:00Z">
              <w:r w:rsidR="00363A77">
                <w:rPr>
                  <w:sz w:val="20"/>
                  <w:szCs w:val="20"/>
                  <w:lang w:val="en-GB"/>
                </w:rPr>
                <w:t>rade</w:t>
              </w:r>
            </w:ins>
            <w:ins w:id="160" w:author="Thrideep Gona" w:date="2016-06-27T11:45:00Z">
              <w:r w:rsidR="00DD63FD">
                <w:rPr>
                  <w:sz w:val="20"/>
                  <w:szCs w:val="20"/>
                  <w:lang w:val="en-GB"/>
                </w:rPr>
                <w:t xml:space="preserve">, and import </w:t>
              </w:r>
            </w:ins>
            <w:ins w:id="161" w:author="Thrideep Gona" w:date="2016-06-27T11:46:00Z">
              <w:r w:rsidR="00DD63FD">
                <w:rPr>
                  <w:sz w:val="20"/>
                  <w:szCs w:val="20"/>
                  <w:lang w:val="en-GB"/>
                </w:rPr>
                <w:t>button</w:t>
              </w:r>
            </w:ins>
            <w:ins w:id="162" w:author="Thrideep Gona" w:date="2016-06-24T16:07:00Z">
              <w:r w:rsidR="00363A77">
                <w:rPr>
                  <w:sz w:val="20"/>
                  <w:szCs w:val="20"/>
                  <w:lang w:val="en-GB"/>
                </w:rPr>
                <w:t>.</w:t>
              </w:r>
            </w:ins>
          </w:p>
          <w:p w:rsidR="00D07A6F" w:rsidRPr="006B7428" w:rsidRDefault="00C97E35" w:rsidP="00C97E35">
            <w:pPr>
              <w:pStyle w:val="ListParagraph"/>
              <w:numPr>
                <w:ilvl w:val="0"/>
                <w:numId w:val="30"/>
              </w:numPr>
              <w:rPr>
                <w:ins w:id="163" w:author="Thrideep Gona" w:date="2016-06-21T10:23:00Z"/>
                <w:sz w:val="20"/>
                <w:szCs w:val="20"/>
                <w:lang w:val="en-GB"/>
              </w:rPr>
            </w:pPr>
            <w:ins w:id="164" w:author="Thrideep Gona" w:date="2016-06-27T16:03:00Z">
              <w:r>
                <w:rPr>
                  <w:sz w:val="20"/>
                  <w:szCs w:val="20"/>
                  <w:lang w:val="en-GB"/>
                </w:rPr>
                <w:t>KRA definition section will be displayed with 2 buttons – “Save as draft” and “submit for review”.</w:t>
              </w:r>
            </w:ins>
          </w:p>
        </w:tc>
        <w:tc>
          <w:tcPr>
            <w:tcW w:w="3083" w:type="dxa"/>
          </w:tcPr>
          <w:p w:rsidR="00363A77" w:rsidRPr="00E326CF" w:rsidRDefault="00363A77" w:rsidP="002548A6">
            <w:pPr>
              <w:pStyle w:val="ListParagraph"/>
              <w:rPr>
                <w:ins w:id="165" w:author="Thrideep Gona" w:date="2016-06-24T17:19:00Z"/>
                <w:sz w:val="20"/>
                <w:szCs w:val="20"/>
                <w:lang w:val="en-GB"/>
              </w:rPr>
            </w:pPr>
          </w:p>
        </w:tc>
      </w:tr>
      <w:tr w:rsidR="00363A77" w:rsidRPr="00BE56E5" w:rsidTr="00363A77">
        <w:trPr>
          <w:trHeight w:val="426"/>
          <w:ins w:id="166" w:author="Thrideep Gona" w:date="2016-06-24T16:21:00Z"/>
        </w:trPr>
        <w:tc>
          <w:tcPr>
            <w:tcW w:w="3698" w:type="dxa"/>
          </w:tcPr>
          <w:p w:rsidR="00363A77" w:rsidRPr="00E326CF" w:rsidRDefault="00363A77" w:rsidP="00930199">
            <w:pPr>
              <w:pStyle w:val="ListParagraph"/>
              <w:numPr>
                <w:ilvl w:val="0"/>
                <w:numId w:val="30"/>
              </w:numPr>
              <w:rPr>
                <w:ins w:id="167" w:author="Thrideep Gona" w:date="2016-06-24T16:21:00Z"/>
                <w:sz w:val="20"/>
                <w:szCs w:val="20"/>
                <w:lang w:val="en-GB"/>
              </w:rPr>
            </w:pPr>
            <w:ins w:id="168" w:author="Thrideep Gona" w:date="2016-06-24T16:21:00Z">
              <w:r>
                <w:rPr>
                  <w:sz w:val="20"/>
                  <w:szCs w:val="20"/>
                  <w:lang w:val="en-GB"/>
                </w:rPr>
                <w:t xml:space="preserve">HR Head selects </w:t>
              </w:r>
            </w:ins>
            <w:ins w:id="169" w:author="Thrideep Gona" w:date="2016-06-24T16:25:00Z">
              <w:r>
                <w:rPr>
                  <w:sz w:val="20"/>
                  <w:szCs w:val="20"/>
                  <w:lang w:val="en-GB"/>
                </w:rPr>
                <w:t>a d</w:t>
              </w:r>
            </w:ins>
            <w:ins w:id="170" w:author="Thrideep Gona" w:date="2016-06-24T16:23:00Z">
              <w:r>
                <w:rPr>
                  <w:sz w:val="20"/>
                  <w:szCs w:val="20"/>
                  <w:lang w:val="en-GB"/>
                </w:rPr>
                <w:t xml:space="preserve">epartment from the </w:t>
              </w:r>
            </w:ins>
            <w:ins w:id="171" w:author="Thrideep Gona" w:date="2016-06-24T17:03:00Z">
              <w:r>
                <w:rPr>
                  <w:sz w:val="20"/>
                  <w:szCs w:val="20"/>
                  <w:lang w:val="en-GB"/>
                </w:rPr>
                <w:t xml:space="preserve">department </w:t>
              </w:r>
            </w:ins>
            <w:ins w:id="172" w:author="Thrideep Gona" w:date="2016-06-24T16:23:00Z">
              <w:r>
                <w:rPr>
                  <w:sz w:val="20"/>
                  <w:szCs w:val="20"/>
                  <w:lang w:val="en-GB"/>
                </w:rPr>
                <w:t>list</w:t>
              </w:r>
            </w:ins>
            <w:ins w:id="173" w:author="Thrideep Gona" w:date="2016-06-27T16:04:00Z">
              <w:r w:rsidR="00905A7C">
                <w:rPr>
                  <w:sz w:val="20"/>
                  <w:szCs w:val="20"/>
                  <w:lang w:val="en-GB"/>
                </w:rPr>
                <w:t xml:space="preserve"> in KRA history section</w:t>
              </w:r>
            </w:ins>
            <w:ins w:id="174" w:author="Thrideep Gona" w:date="2016-06-24T16:23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363A77" w:rsidRPr="00026A38" w:rsidRDefault="00363A77" w:rsidP="0014440F">
            <w:pPr>
              <w:pStyle w:val="ListParagraph"/>
              <w:numPr>
                <w:ilvl w:val="0"/>
                <w:numId w:val="30"/>
              </w:numPr>
              <w:rPr>
                <w:ins w:id="175" w:author="Thrideep Gona" w:date="2016-06-24T16:21:00Z"/>
                <w:sz w:val="20"/>
                <w:szCs w:val="20"/>
                <w:lang w:val="en-GB"/>
              </w:rPr>
            </w:pPr>
            <w:ins w:id="176" w:author="Thrideep Gona" w:date="2016-06-24T16:23:00Z">
              <w:r>
                <w:rPr>
                  <w:sz w:val="20"/>
                  <w:szCs w:val="20"/>
                  <w:lang w:val="en-GB"/>
                </w:rPr>
                <w:t>System populates roles</w:t>
              </w:r>
            </w:ins>
            <w:ins w:id="177" w:author="Thrideep Gona" w:date="2016-06-24T16:24:00Z">
              <w:r>
                <w:rPr>
                  <w:sz w:val="20"/>
                  <w:szCs w:val="20"/>
                  <w:lang w:val="en-GB"/>
                </w:rPr>
                <w:t xml:space="preserve"> and </w:t>
              </w:r>
            </w:ins>
            <w:ins w:id="178" w:author="Thrideep Gona" w:date="2016-06-24T16:35:00Z">
              <w:r>
                <w:rPr>
                  <w:sz w:val="20"/>
                  <w:szCs w:val="20"/>
                  <w:lang w:val="en-GB"/>
                </w:rPr>
                <w:t>d</w:t>
              </w:r>
            </w:ins>
            <w:ins w:id="179" w:author="Thrideep Gona" w:date="2016-06-24T16:24:00Z">
              <w:r>
                <w:rPr>
                  <w:sz w:val="20"/>
                  <w:szCs w:val="20"/>
                  <w:lang w:val="en-GB"/>
                </w:rPr>
                <w:t xml:space="preserve">epartment </w:t>
              </w:r>
            </w:ins>
            <w:ins w:id="180" w:author="Thrideep Gona" w:date="2016-06-24T16:35:00Z">
              <w:r>
                <w:rPr>
                  <w:sz w:val="20"/>
                  <w:szCs w:val="20"/>
                  <w:lang w:val="en-GB"/>
                </w:rPr>
                <w:t>h</w:t>
              </w:r>
            </w:ins>
            <w:ins w:id="181" w:author="Thrideep Gona" w:date="2016-06-24T16:24:00Z">
              <w:r>
                <w:rPr>
                  <w:sz w:val="20"/>
                  <w:szCs w:val="20"/>
                  <w:lang w:val="en-GB"/>
                </w:rPr>
                <w:t>eads</w:t>
              </w:r>
            </w:ins>
            <w:ins w:id="182" w:author="Thrideep Gona" w:date="2016-06-24T16:23:00Z">
              <w:r>
                <w:rPr>
                  <w:sz w:val="20"/>
                  <w:szCs w:val="20"/>
                  <w:lang w:val="en-GB"/>
                </w:rPr>
                <w:t xml:space="preserve"> for </w:t>
              </w:r>
            </w:ins>
            <w:ins w:id="183" w:author="Thrideep Gona" w:date="2016-06-24T17:03:00Z">
              <w:r>
                <w:rPr>
                  <w:sz w:val="20"/>
                  <w:szCs w:val="20"/>
                  <w:lang w:val="en-GB"/>
                </w:rPr>
                <w:t xml:space="preserve">the </w:t>
              </w:r>
            </w:ins>
            <w:ins w:id="184" w:author="Thrideep Gona" w:date="2016-06-24T16:23:00Z">
              <w:r>
                <w:rPr>
                  <w:sz w:val="20"/>
                  <w:szCs w:val="20"/>
                  <w:lang w:val="en-GB"/>
                </w:rPr>
                <w:t xml:space="preserve">selected </w:t>
              </w:r>
            </w:ins>
            <w:ins w:id="185" w:author="Thrideep Gona" w:date="2016-06-24T16:35:00Z">
              <w:r>
                <w:rPr>
                  <w:sz w:val="20"/>
                  <w:szCs w:val="20"/>
                  <w:lang w:val="en-GB"/>
                </w:rPr>
                <w:t>d</w:t>
              </w:r>
            </w:ins>
            <w:ins w:id="186" w:author="Thrideep Gona" w:date="2016-06-24T16:23:00Z">
              <w:r>
                <w:rPr>
                  <w:sz w:val="20"/>
                  <w:szCs w:val="20"/>
                  <w:lang w:val="en-GB"/>
                </w:rPr>
                <w:t>epartment.</w:t>
              </w:r>
            </w:ins>
          </w:p>
        </w:tc>
        <w:tc>
          <w:tcPr>
            <w:tcW w:w="3083" w:type="dxa"/>
          </w:tcPr>
          <w:p w:rsidR="00363A77" w:rsidRDefault="00363A77" w:rsidP="001338DD">
            <w:pPr>
              <w:pStyle w:val="ListParagraph"/>
              <w:rPr>
                <w:ins w:id="187" w:author="Thrideep Gona" w:date="2016-06-24T17:19:00Z"/>
                <w:sz w:val="20"/>
                <w:szCs w:val="20"/>
                <w:lang w:val="en-GB"/>
              </w:rPr>
            </w:pPr>
          </w:p>
        </w:tc>
      </w:tr>
      <w:tr w:rsidR="00363A77" w:rsidRPr="00BE56E5" w:rsidTr="00363A77">
        <w:trPr>
          <w:trHeight w:val="426"/>
          <w:ins w:id="188" w:author="Thrideep Gona" w:date="2016-06-21T10:24:00Z"/>
        </w:trPr>
        <w:tc>
          <w:tcPr>
            <w:tcW w:w="3698" w:type="dxa"/>
          </w:tcPr>
          <w:p w:rsidR="00363A77" w:rsidRPr="00E326CF" w:rsidRDefault="00363A77" w:rsidP="00930199">
            <w:pPr>
              <w:pStyle w:val="ListParagraph"/>
              <w:numPr>
                <w:ilvl w:val="0"/>
                <w:numId w:val="30"/>
              </w:numPr>
              <w:rPr>
                <w:ins w:id="189" w:author="Thrideep Gona" w:date="2016-06-21T10:24:00Z"/>
                <w:sz w:val="20"/>
                <w:szCs w:val="20"/>
                <w:lang w:val="en-GB"/>
              </w:rPr>
            </w:pPr>
            <w:ins w:id="190" w:author="Thrideep Gona" w:date="2016-06-21T10:24:00Z">
              <w:r w:rsidRPr="00E326CF">
                <w:rPr>
                  <w:sz w:val="20"/>
                  <w:szCs w:val="20"/>
                  <w:lang w:val="en-GB"/>
                </w:rPr>
                <w:t xml:space="preserve">HR Head </w:t>
              </w:r>
            </w:ins>
            <w:ins w:id="191" w:author="Thrideep Gona" w:date="2016-06-24T16:25:00Z">
              <w:r>
                <w:rPr>
                  <w:sz w:val="20"/>
                  <w:szCs w:val="20"/>
                  <w:lang w:val="en-GB"/>
                </w:rPr>
                <w:t>selects a r</w:t>
              </w:r>
            </w:ins>
            <w:ins w:id="192" w:author="Thrideep Gona" w:date="2016-06-24T16:18:00Z">
              <w:r>
                <w:rPr>
                  <w:sz w:val="20"/>
                  <w:szCs w:val="20"/>
                  <w:lang w:val="en-GB"/>
                </w:rPr>
                <w:t>ole</w:t>
              </w:r>
            </w:ins>
            <w:ins w:id="193" w:author="Thrideep Gona" w:date="2016-06-24T16:25:00Z">
              <w:r>
                <w:rPr>
                  <w:sz w:val="20"/>
                  <w:szCs w:val="20"/>
                  <w:lang w:val="en-GB"/>
                </w:rPr>
                <w:t xml:space="preserve"> from the </w:t>
              </w:r>
            </w:ins>
            <w:ins w:id="194" w:author="Thrideep Gona" w:date="2016-06-24T17:03:00Z">
              <w:r>
                <w:rPr>
                  <w:sz w:val="20"/>
                  <w:szCs w:val="20"/>
                  <w:lang w:val="en-GB"/>
                </w:rPr>
                <w:t xml:space="preserve">role </w:t>
              </w:r>
            </w:ins>
            <w:ins w:id="195" w:author="Thrideep Gona" w:date="2016-06-24T16:25:00Z">
              <w:r>
                <w:rPr>
                  <w:sz w:val="20"/>
                  <w:szCs w:val="20"/>
                  <w:lang w:val="en-GB"/>
                </w:rPr>
                <w:t>list</w:t>
              </w:r>
            </w:ins>
            <w:ins w:id="196" w:author="Thrideep Gona" w:date="2016-06-27T16:04:00Z">
              <w:r w:rsidR="004122ED">
                <w:rPr>
                  <w:sz w:val="20"/>
                  <w:szCs w:val="20"/>
                  <w:lang w:val="en-GB"/>
                </w:rPr>
                <w:t xml:space="preserve"> in KRA history section</w:t>
              </w:r>
            </w:ins>
            <w:ins w:id="197" w:author="Thrideep Gona" w:date="2016-06-24T16:18:00Z">
              <w:r>
                <w:rPr>
                  <w:sz w:val="20"/>
                  <w:szCs w:val="20"/>
                  <w:lang w:val="en-GB"/>
                </w:rPr>
                <w:t xml:space="preserve">. </w:t>
              </w:r>
            </w:ins>
            <w:ins w:id="198" w:author="Thrideep Gona" w:date="2016-06-21T10:24:00Z">
              <w:del w:id="199" w:author="Sarada Nath" w:date="2016-06-17T14:55:00Z">
                <w:r w:rsidRPr="00E326CF" w:rsidDel="0087125D">
                  <w:rPr>
                    <w:sz w:val="20"/>
                    <w:szCs w:val="20"/>
                    <w:lang w:val="en-GB"/>
                  </w:rPr>
                  <w:delText xml:space="preserve"> </w:delText>
                </w:r>
              </w:del>
            </w:ins>
          </w:p>
        </w:tc>
        <w:tc>
          <w:tcPr>
            <w:tcW w:w="3772" w:type="dxa"/>
          </w:tcPr>
          <w:p w:rsidR="00363A77" w:rsidRPr="00E326CF" w:rsidRDefault="00D572E9" w:rsidP="00A02983">
            <w:pPr>
              <w:pStyle w:val="ListParagraph"/>
              <w:numPr>
                <w:ilvl w:val="0"/>
                <w:numId w:val="30"/>
              </w:numPr>
              <w:rPr>
                <w:ins w:id="200" w:author="Thrideep Gona" w:date="2016-06-21T10:24:00Z"/>
                <w:sz w:val="20"/>
                <w:szCs w:val="20"/>
                <w:lang w:val="en-GB"/>
              </w:rPr>
            </w:pPr>
            <w:ins w:id="201" w:author="Thrideep Gona" w:date="2016-06-27T16:07:00Z">
              <w:r>
                <w:rPr>
                  <w:sz w:val="20"/>
                  <w:szCs w:val="20"/>
                  <w:lang w:val="en-GB"/>
                </w:rPr>
                <w:t xml:space="preserve">System fetches </w:t>
              </w:r>
              <w:r w:rsidRPr="00E326CF">
                <w:rPr>
                  <w:sz w:val="20"/>
                  <w:szCs w:val="20"/>
                  <w:lang w:val="en-GB"/>
                </w:rPr>
                <w:t xml:space="preserve">the existing KRAs </w:t>
              </w:r>
              <w:r>
                <w:rPr>
                  <w:sz w:val="20"/>
                  <w:szCs w:val="20"/>
                  <w:lang w:val="en-GB"/>
                </w:rPr>
                <w:t xml:space="preserve">from current year, </w:t>
              </w:r>
              <w:r w:rsidRPr="00E326CF">
                <w:rPr>
                  <w:sz w:val="20"/>
                  <w:szCs w:val="20"/>
                  <w:lang w:val="en-GB"/>
                </w:rPr>
                <w:t xml:space="preserve">for </w:t>
              </w:r>
              <w:r>
                <w:rPr>
                  <w:sz w:val="20"/>
                  <w:szCs w:val="20"/>
                  <w:lang w:val="en-GB"/>
                </w:rPr>
                <w:t xml:space="preserve">selected </w:t>
              </w:r>
              <w:r w:rsidRPr="00E326CF">
                <w:rPr>
                  <w:sz w:val="20"/>
                  <w:szCs w:val="20"/>
                  <w:lang w:val="en-GB"/>
                </w:rPr>
                <w:t>role</w:t>
              </w:r>
              <w:r>
                <w:rPr>
                  <w:sz w:val="20"/>
                  <w:szCs w:val="20"/>
                  <w:lang w:val="en-GB"/>
                </w:rPr>
                <w:t xml:space="preserve"> and populates in “KRA History” section of the screen</w:t>
              </w:r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083" w:type="dxa"/>
          </w:tcPr>
          <w:p w:rsidR="00363A77" w:rsidRPr="00E326CF" w:rsidRDefault="00363A77" w:rsidP="00490238">
            <w:pPr>
              <w:pStyle w:val="ListParagraph"/>
              <w:rPr>
                <w:ins w:id="202" w:author="Thrideep Gona" w:date="2016-06-24T17:19:00Z"/>
                <w:sz w:val="20"/>
                <w:szCs w:val="20"/>
                <w:lang w:val="en-GB"/>
              </w:rPr>
            </w:pPr>
          </w:p>
        </w:tc>
      </w:tr>
      <w:tr w:rsidR="00877D8E" w:rsidRPr="00BE56E5" w:rsidTr="00363A77">
        <w:trPr>
          <w:trHeight w:val="426"/>
          <w:ins w:id="203" w:author="Thrideep Gona" w:date="2016-06-27T11:57:00Z"/>
        </w:trPr>
        <w:tc>
          <w:tcPr>
            <w:tcW w:w="3698" w:type="dxa"/>
          </w:tcPr>
          <w:p w:rsidR="00877D8E" w:rsidRPr="00E326CF" w:rsidRDefault="005E2628" w:rsidP="00FA7E48">
            <w:pPr>
              <w:pStyle w:val="ListParagraph"/>
              <w:numPr>
                <w:ilvl w:val="0"/>
                <w:numId w:val="30"/>
              </w:numPr>
              <w:rPr>
                <w:ins w:id="204" w:author="Thrideep Gona" w:date="2016-06-27T11:57:00Z"/>
                <w:sz w:val="20"/>
                <w:szCs w:val="20"/>
                <w:lang w:val="en-GB"/>
              </w:rPr>
            </w:pPr>
            <w:ins w:id="205" w:author="Thrideep Gona" w:date="2016-06-27T16:09:00Z">
              <w:r>
                <w:rPr>
                  <w:sz w:val="20"/>
                  <w:szCs w:val="20"/>
                  <w:lang w:val="en-GB"/>
                </w:rPr>
                <w:t xml:space="preserve">HR head clicks on </w:t>
              </w:r>
              <w:r w:rsidRPr="00E326CF">
                <w:rPr>
                  <w:sz w:val="20"/>
                  <w:szCs w:val="20"/>
                  <w:lang w:val="en-GB"/>
                </w:rPr>
                <w:t>import</w:t>
              </w:r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5D3F24" w:rsidRDefault="005D3F24" w:rsidP="00EB22A9">
            <w:pPr>
              <w:pStyle w:val="ListParagraph"/>
              <w:numPr>
                <w:ilvl w:val="0"/>
                <w:numId w:val="30"/>
              </w:numPr>
              <w:rPr>
                <w:ins w:id="206" w:author="Thrideep Gona" w:date="2016-06-27T16:11:00Z"/>
                <w:sz w:val="20"/>
                <w:szCs w:val="20"/>
                <w:lang w:val="en-GB"/>
              </w:rPr>
            </w:pPr>
            <w:ins w:id="207" w:author="Thrideep Gona" w:date="2016-06-27T15:23:00Z">
              <w:r w:rsidRPr="00420192">
                <w:rPr>
                  <w:sz w:val="20"/>
                  <w:szCs w:val="20"/>
                  <w:lang w:val="en-GB"/>
                </w:rPr>
                <w:t xml:space="preserve">System </w:t>
              </w:r>
            </w:ins>
            <w:ins w:id="208" w:author="Thrideep Gona" w:date="2016-06-27T16:10:00Z">
              <w:r w:rsidR="00EB22A9">
                <w:rPr>
                  <w:sz w:val="20"/>
                  <w:szCs w:val="20"/>
                  <w:lang w:val="en-GB"/>
                </w:rPr>
                <w:t xml:space="preserve">imports all </w:t>
              </w:r>
            </w:ins>
            <w:ins w:id="209" w:author="Thrideep Gona" w:date="2016-06-27T15:23:00Z">
              <w:r w:rsidRPr="00420192">
                <w:rPr>
                  <w:sz w:val="20"/>
                  <w:szCs w:val="20"/>
                  <w:lang w:val="en-GB"/>
                </w:rPr>
                <w:t>the KRA elements from the KRA history to the KRA</w:t>
              </w:r>
              <w:r w:rsidR="00B72484">
                <w:rPr>
                  <w:sz w:val="20"/>
                  <w:szCs w:val="20"/>
                  <w:lang w:val="en-GB"/>
                </w:rPr>
                <w:t xml:space="preserve"> definition for selected role</w:t>
              </w:r>
              <w:r w:rsidRPr="00420192">
                <w:rPr>
                  <w:sz w:val="20"/>
                  <w:szCs w:val="20"/>
                  <w:lang w:val="en-GB"/>
                </w:rPr>
                <w:t>.</w:t>
              </w:r>
            </w:ins>
          </w:p>
          <w:p w:rsidR="00EB22A9" w:rsidRPr="006C6311" w:rsidRDefault="00EB22A9" w:rsidP="008954C3">
            <w:pPr>
              <w:pStyle w:val="ListParagraph"/>
              <w:numPr>
                <w:ilvl w:val="0"/>
                <w:numId w:val="30"/>
              </w:numPr>
              <w:rPr>
                <w:ins w:id="210" w:author="Thrideep Gona" w:date="2016-06-27T11:57:00Z"/>
                <w:sz w:val="20"/>
                <w:szCs w:val="20"/>
                <w:lang w:val="en-GB"/>
              </w:rPr>
            </w:pPr>
            <w:ins w:id="211" w:author="Thrideep Gona" w:date="2016-06-27T16:11:00Z">
              <w:r>
                <w:rPr>
                  <w:sz w:val="20"/>
                  <w:szCs w:val="20"/>
                  <w:lang w:val="en-GB"/>
                </w:rPr>
                <w:t xml:space="preserve">System displays the KRA definition </w:t>
              </w:r>
              <w:r w:rsidR="008954C3">
                <w:rPr>
                  <w:sz w:val="20"/>
                  <w:szCs w:val="20"/>
                  <w:lang w:val="en-GB"/>
                </w:rPr>
                <w:t>for a role</w:t>
              </w:r>
              <w:r>
                <w:rPr>
                  <w:sz w:val="20"/>
                  <w:szCs w:val="20"/>
                  <w:lang w:val="en-GB"/>
                </w:rPr>
                <w:t xml:space="preserve"> with select, collapse and expandable controls.</w:t>
              </w:r>
            </w:ins>
          </w:p>
        </w:tc>
        <w:tc>
          <w:tcPr>
            <w:tcW w:w="3083" w:type="dxa"/>
          </w:tcPr>
          <w:p w:rsidR="00877D8E" w:rsidRPr="007900E5" w:rsidRDefault="00877D8E" w:rsidP="00CB00D7">
            <w:pPr>
              <w:pStyle w:val="ListParagraph"/>
              <w:rPr>
                <w:ins w:id="212" w:author="Thrideep Gona" w:date="2016-06-27T11:57:00Z"/>
                <w:b/>
                <w:sz w:val="20"/>
                <w:szCs w:val="20"/>
                <w:lang w:val="en-GB"/>
              </w:rPr>
            </w:pPr>
          </w:p>
        </w:tc>
      </w:tr>
      <w:tr w:rsidR="0016294E" w:rsidRPr="00BE56E5" w:rsidTr="00363A77">
        <w:trPr>
          <w:trHeight w:val="426"/>
          <w:ins w:id="213" w:author="Thrideep Gona" w:date="2016-06-27T15:08:00Z"/>
        </w:trPr>
        <w:tc>
          <w:tcPr>
            <w:tcW w:w="3698" w:type="dxa"/>
          </w:tcPr>
          <w:p w:rsidR="0016294E" w:rsidRDefault="0016294E" w:rsidP="002F0EB4">
            <w:pPr>
              <w:pStyle w:val="ListParagraph"/>
              <w:numPr>
                <w:ilvl w:val="0"/>
                <w:numId w:val="30"/>
              </w:numPr>
              <w:rPr>
                <w:ins w:id="214" w:author="Thrideep Gona" w:date="2016-06-27T15:08:00Z"/>
                <w:sz w:val="20"/>
                <w:szCs w:val="20"/>
                <w:lang w:val="en-GB"/>
              </w:rPr>
            </w:pPr>
            <w:ins w:id="215" w:author="Thrideep Gona" w:date="2016-06-27T15:09:00Z">
              <w:r>
                <w:rPr>
                  <w:sz w:val="20"/>
                  <w:szCs w:val="20"/>
                  <w:lang w:val="en-GB"/>
                </w:rPr>
                <w:t xml:space="preserve">HR Head </w:t>
              </w:r>
            </w:ins>
            <w:ins w:id="216" w:author="Thrideep Gona" w:date="2016-06-27T15:10:00Z">
              <w:r>
                <w:rPr>
                  <w:sz w:val="20"/>
                  <w:szCs w:val="20"/>
                  <w:lang w:val="en-GB"/>
                </w:rPr>
                <w:t xml:space="preserve">clicks on expandable icon </w:t>
              </w:r>
            </w:ins>
            <w:ins w:id="217" w:author="Thrideep Gona" w:date="2016-06-27T15:13:00Z">
              <w:r w:rsidR="00A3195D">
                <w:rPr>
                  <w:sz w:val="20"/>
                  <w:szCs w:val="20"/>
                  <w:lang w:val="en-GB"/>
                </w:rPr>
                <w:t>to view the KRA elements for selected role.</w:t>
              </w:r>
            </w:ins>
          </w:p>
        </w:tc>
        <w:tc>
          <w:tcPr>
            <w:tcW w:w="3772" w:type="dxa"/>
          </w:tcPr>
          <w:p w:rsidR="0016294E" w:rsidRDefault="00E91003" w:rsidP="002F0EB4">
            <w:pPr>
              <w:pStyle w:val="ListParagraph"/>
              <w:numPr>
                <w:ilvl w:val="0"/>
                <w:numId w:val="30"/>
              </w:numPr>
              <w:rPr>
                <w:ins w:id="218" w:author="Thrideep Gona" w:date="2016-06-27T15:17:00Z"/>
                <w:sz w:val="20"/>
                <w:szCs w:val="20"/>
                <w:lang w:val="en-GB"/>
              </w:rPr>
            </w:pPr>
            <w:ins w:id="219" w:author="Thrideep Gona" w:date="2016-06-27T15:13:00Z">
              <w:r>
                <w:rPr>
                  <w:sz w:val="20"/>
                  <w:szCs w:val="20"/>
                  <w:lang w:val="en-GB"/>
                </w:rPr>
                <w:t xml:space="preserve">System expands </w:t>
              </w:r>
            </w:ins>
            <w:ins w:id="220" w:author="Thrideep Gona" w:date="2016-06-27T15:17:00Z">
              <w:r w:rsidR="002F0EB4">
                <w:rPr>
                  <w:sz w:val="20"/>
                  <w:szCs w:val="20"/>
                  <w:lang w:val="en-GB"/>
                </w:rPr>
                <w:t>KRA definition section.</w:t>
              </w:r>
            </w:ins>
          </w:p>
          <w:p w:rsidR="002F0EB4" w:rsidRDefault="002F0EB4" w:rsidP="002E0C45">
            <w:pPr>
              <w:pStyle w:val="ListParagraph"/>
              <w:numPr>
                <w:ilvl w:val="0"/>
                <w:numId w:val="30"/>
              </w:numPr>
              <w:rPr>
                <w:ins w:id="221" w:author="Thrideep Gona" w:date="2016-06-27T15:51:00Z"/>
                <w:sz w:val="20"/>
                <w:szCs w:val="20"/>
                <w:lang w:val="en-GB"/>
              </w:rPr>
            </w:pPr>
            <w:ins w:id="222" w:author="Thrideep Gona" w:date="2016-06-27T15:17:00Z">
              <w:r>
                <w:rPr>
                  <w:sz w:val="20"/>
                  <w:szCs w:val="20"/>
                  <w:lang w:val="en-GB"/>
                </w:rPr>
                <w:t xml:space="preserve">System displays all the KRA elements which are </w:t>
              </w:r>
            </w:ins>
            <w:ins w:id="223" w:author="Thrideep Gona" w:date="2016-06-27T16:12:00Z">
              <w:r w:rsidR="007940FA">
                <w:rPr>
                  <w:sz w:val="20"/>
                  <w:szCs w:val="20"/>
                  <w:lang w:val="en-GB"/>
                </w:rPr>
                <w:t>imported</w:t>
              </w:r>
            </w:ins>
            <w:ins w:id="224" w:author="Thrideep Gona" w:date="2016-06-27T15:51:00Z">
              <w:r w:rsidR="002E0C45"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225" w:author="Thrideep Gona" w:date="2016-06-27T15:17:00Z">
              <w:r>
                <w:rPr>
                  <w:sz w:val="20"/>
                  <w:szCs w:val="20"/>
                  <w:lang w:val="en-GB"/>
                </w:rPr>
                <w:t xml:space="preserve">from </w:t>
              </w:r>
            </w:ins>
            <w:ins w:id="226" w:author="Thrideep Gona" w:date="2016-06-27T15:51:00Z">
              <w:r w:rsidR="003E542D">
                <w:rPr>
                  <w:sz w:val="20"/>
                  <w:szCs w:val="20"/>
                  <w:lang w:val="en-GB"/>
                </w:rPr>
                <w:t>KRA history</w:t>
              </w:r>
            </w:ins>
            <w:ins w:id="227" w:author="Thrideep Gona" w:date="2016-06-27T15:18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  <w:p w:rsidR="00F83814" w:rsidRDefault="00F83814" w:rsidP="00F83814">
            <w:pPr>
              <w:pStyle w:val="ListParagraph"/>
              <w:numPr>
                <w:ilvl w:val="0"/>
                <w:numId w:val="30"/>
              </w:numPr>
              <w:rPr>
                <w:ins w:id="228" w:author="Thrideep Gona" w:date="2016-06-27T15:08:00Z"/>
                <w:sz w:val="20"/>
                <w:szCs w:val="20"/>
                <w:lang w:val="en-GB"/>
              </w:rPr>
            </w:pPr>
            <w:ins w:id="229" w:author="Thrideep Gona" w:date="2016-06-27T15:52:00Z">
              <w:r>
                <w:rPr>
                  <w:sz w:val="20"/>
                  <w:szCs w:val="20"/>
                  <w:lang w:val="en-GB"/>
                </w:rPr>
                <w:t>System shows “Add” and “Delete” buttons in KRA elements section to allow the HR Head to add and delete new KRA element to</w:t>
              </w:r>
            </w:ins>
            <w:ins w:id="230" w:author="Thrideep Gona" w:date="2016-06-27T15:53:00Z">
              <w:r>
                <w:rPr>
                  <w:sz w:val="20"/>
                  <w:szCs w:val="20"/>
                  <w:lang w:val="en-GB"/>
                </w:rPr>
                <w:t>/</w:t>
              </w:r>
            </w:ins>
            <w:ins w:id="231" w:author="Thrideep Gona" w:date="2016-06-27T15:52:00Z">
              <w:r>
                <w:rPr>
                  <w:sz w:val="20"/>
                  <w:szCs w:val="20"/>
                  <w:lang w:val="en-GB"/>
                </w:rPr>
                <w:t>and</w:t>
              </w:r>
            </w:ins>
            <w:ins w:id="232" w:author="Thrideep Gona" w:date="2016-06-27T15:53:00Z">
              <w:r>
                <w:rPr>
                  <w:sz w:val="20"/>
                  <w:szCs w:val="20"/>
                  <w:lang w:val="en-GB"/>
                </w:rPr>
                <w:t xml:space="preserve"> from the KRA.</w:t>
              </w:r>
            </w:ins>
          </w:p>
        </w:tc>
        <w:tc>
          <w:tcPr>
            <w:tcW w:w="3083" w:type="dxa"/>
          </w:tcPr>
          <w:p w:rsidR="0016294E" w:rsidRPr="000F74D2" w:rsidRDefault="0016294E" w:rsidP="004054F0">
            <w:pPr>
              <w:pStyle w:val="ListParagraph"/>
              <w:rPr>
                <w:ins w:id="233" w:author="Thrideep Gona" w:date="2016-06-27T15:08:00Z"/>
                <w:b/>
                <w:sz w:val="20"/>
                <w:szCs w:val="20"/>
                <w:lang w:val="en-GB"/>
              </w:rPr>
            </w:pPr>
          </w:p>
        </w:tc>
      </w:tr>
      <w:tr w:rsidR="0016294E" w:rsidRPr="00BE56E5" w:rsidTr="00363A77">
        <w:trPr>
          <w:trHeight w:val="426"/>
          <w:ins w:id="234" w:author="Thrideep Gona" w:date="2016-06-27T15:08:00Z"/>
        </w:trPr>
        <w:tc>
          <w:tcPr>
            <w:tcW w:w="3698" w:type="dxa"/>
          </w:tcPr>
          <w:p w:rsidR="0016294E" w:rsidRDefault="00EF66CC" w:rsidP="005F4702">
            <w:pPr>
              <w:pStyle w:val="ListParagraph"/>
              <w:numPr>
                <w:ilvl w:val="0"/>
                <w:numId w:val="30"/>
              </w:numPr>
              <w:rPr>
                <w:ins w:id="235" w:author="Thrideep Gona" w:date="2016-06-27T15:08:00Z"/>
                <w:sz w:val="20"/>
                <w:szCs w:val="20"/>
                <w:lang w:val="en-GB"/>
              </w:rPr>
            </w:pPr>
            <w:ins w:id="236" w:author="Thrideep Gona" w:date="2016-06-27T15:38:00Z">
              <w:r>
                <w:rPr>
                  <w:sz w:val="20"/>
                  <w:szCs w:val="20"/>
                  <w:lang w:val="en-GB"/>
                </w:rPr>
                <w:lastRenderedPageBreak/>
                <w:t>HR Head clicks on “</w:t>
              </w:r>
            </w:ins>
            <w:ins w:id="237" w:author="Thrideep Gona" w:date="2016-06-27T15:53:00Z">
              <w:r w:rsidR="00AF56F5">
                <w:rPr>
                  <w:sz w:val="20"/>
                  <w:szCs w:val="20"/>
                  <w:lang w:val="en-GB"/>
                </w:rPr>
                <w:t>A</w:t>
              </w:r>
              <w:r w:rsidR="00AF56F5" w:rsidRPr="00AF56F5">
                <w:rPr>
                  <w:sz w:val="20"/>
                  <w:szCs w:val="20"/>
                  <w:lang w:val="en-GB"/>
                </w:rPr>
                <w:t>dd</w:t>
              </w:r>
            </w:ins>
            <w:ins w:id="238" w:author="Thrideep Gona" w:date="2016-06-27T15:38:00Z">
              <w:r>
                <w:rPr>
                  <w:sz w:val="20"/>
                  <w:szCs w:val="20"/>
                  <w:lang w:val="en-GB"/>
                </w:rPr>
                <w:t xml:space="preserve">” </w:t>
              </w:r>
            </w:ins>
            <w:ins w:id="239" w:author="Thrideep Gona" w:date="2016-06-27T15:53:00Z">
              <w:r w:rsidR="0063267A">
                <w:rPr>
                  <w:sz w:val="20"/>
                  <w:szCs w:val="20"/>
                  <w:lang w:val="en-GB"/>
                </w:rPr>
                <w:t xml:space="preserve">button </w:t>
              </w:r>
            </w:ins>
            <w:ins w:id="240" w:author="Thrideep Gona" w:date="2016-06-27T15:38:00Z">
              <w:r>
                <w:rPr>
                  <w:sz w:val="20"/>
                  <w:szCs w:val="20"/>
                  <w:lang w:val="en-GB"/>
                </w:rPr>
                <w:t xml:space="preserve">in KRA </w:t>
              </w:r>
            </w:ins>
            <w:ins w:id="241" w:author="Thrideep Gona" w:date="2016-06-27T15:53:00Z">
              <w:r w:rsidR="006F37F2">
                <w:rPr>
                  <w:sz w:val="20"/>
                  <w:szCs w:val="20"/>
                  <w:lang w:val="en-GB"/>
                </w:rPr>
                <w:t xml:space="preserve">elements </w:t>
              </w:r>
            </w:ins>
            <w:ins w:id="242" w:author="Thrideep Gona" w:date="2016-06-27T15:38:00Z">
              <w:r>
                <w:rPr>
                  <w:sz w:val="20"/>
                  <w:szCs w:val="20"/>
                  <w:lang w:val="en-GB"/>
                </w:rPr>
                <w:t>section</w:t>
              </w:r>
            </w:ins>
            <w:ins w:id="243" w:author="Thrideep Gona" w:date="2016-06-27T15:53:00Z">
              <w:r w:rsidR="005F4702"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16294E" w:rsidRDefault="00EF66CC" w:rsidP="004307EB">
            <w:pPr>
              <w:pStyle w:val="ListParagraph"/>
              <w:numPr>
                <w:ilvl w:val="0"/>
                <w:numId w:val="30"/>
              </w:numPr>
              <w:rPr>
                <w:ins w:id="244" w:author="Thrideep Gona" w:date="2016-06-27T15:08:00Z"/>
                <w:sz w:val="20"/>
                <w:szCs w:val="20"/>
                <w:lang w:val="en-GB"/>
              </w:rPr>
            </w:pPr>
            <w:ins w:id="245" w:author="Thrideep Gona" w:date="2016-06-27T15:39:00Z">
              <w:r>
                <w:rPr>
                  <w:sz w:val="20"/>
                  <w:szCs w:val="20"/>
                  <w:lang w:val="en-GB"/>
                </w:rPr>
                <w:t>System adds a new row to the KRA elements list.</w:t>
              </w:r>
            </w:ins>
          </w:p>
        </w:tc>
        <w:tc>
          <w:tcPr>
            <w:tcW w:w="3083" w:type="dxa"/>
          </w:tcPr>
          <w:p w:rsidR="00D82BAB" w:rsidRPr="00D82BAB" w:rsidRDefault="00EF66CC" w:rsidP="00D82BAB">
            <w:pPr>
              <w:pStyle w:val="ListParagraph"/>
              <w:numPr>
                <w:ilvl w:val="0"/>
                <w:numId w:val="30"/>
              </w:numPr>
              <w:rPr>
                <w:ins w:id="246" w:author="Thrideep Gona" w:date="2016-06-27T16:17:00Z"/>
                <w:b/>
                <w:sz w:val="20"/>
                <w:szCs w:val="20"/>
                <w:lang w:val="en-GB"/>
              </w:rPr>
            </w:pPr>
            <w:ins w:id="247" w:author="Thrideep Gona" w:date="2016-06-27T15:39:00Z">
              <w:r w:rsidRPr="00D82BAB">
                <w:rPr>
                  <w:b/>
                  <w:sz w:val="20"/>
                  <w:szCs w:val="20"/>
                  <w:lang w:val="en-GB"/>
                </w:rPr>
                <w:t>Alt1</w:t>
              </w:r>
              <w:r w:rsidRPr="00D82BAB">
                <w:rPr>
                  <w:sz w:val="20"/>
                  <w:szCs w:val="20"/>
                  <w:lang w:val="en-GB"/>
                </w:rPr>
                <w:t xml:space="preserve"> - HR head deletes existing KRA element from the KRA definition</w:t>
              </w:r>
            </w:ins>
            <w:ins w:id="248" w:author="Thrideep Gona" w:date="2016-06-27T16:17:00Z">
              <w:r w:rsidR="00D82BAB" w:rsidRPr="00D82BAB">
                <w:rPr>
                  <w:sz w:val="20"/>
                  <w:szCs w:val="20"/>
                  <w:lang w:val="en-GB"/>
                </w:rPr>
                <w:t>.</w:t>
              </w:r>
            </w:ins>
          </w:p>
          <w:p w:rsidR="0016294E" w:rsidRPr="00D82BAB" w:rsidRDefault="00D82BAB" w:rsidP="00D82BAB">
            <w:pPr>
              <w:pStyle w:val="ListParagraph"/>
              <w:numPr>
                <w:ilvl w:val="0"/>
                <w:numId w:val="30"/>
              </w:numPr>
              <w:rPr>
                <w:ins w:id="249" w:author="Thrideep Gona" w:date="2016-06-27T15:08:00Z"/>
                <w:b/>
                <w:sz w:val="20"/>
                <w:szCs w:val="20"/>
                <w:lang w:val="en-GB"/>
              </w:rPr>
            </w:pPr>
            <w:ins w:id="250" w:author="Thrideep Gona" w:date="2016-06-27T16:17:00Z">
              <w:r>
                <w:rPr>
                  <w:b/>
                  <w:sz w:val="20"/>
                  <w:szCs w:val="20"/>
                  <w:lang w:val="en-GB"/>
                </w:rPr>
                <w:t>Post condition</w:t>
              </w:r>
              <w:r w:rsidRPr="00D82BAB">
                <w:rPr>
                  <w:sz w:val="20"/>
                  <w:szCs w:val="20"/>
                  <w:lang w:val="en-GB"/>
                </w:rPr>
                <w:t xml:space="preserve">- </w:t>
              </w:r>
              <w:r>
                <w:rPr>
                  <w:sz w:val="20"/>
                  <w:szCs w:val="20"/>
                  <w:lang w:val="en-GB"/>
                </w:rPr>
                <w:t>T</w:t>
              </w:r>
            </w:ins>
            <w:ins w:id="251" w:author="Thrideep Gona" w:date="2016-06-27T15:39:00Z">
              <w:r w:rsidR="00EF66CC" w:rsidRPr="00D82BAB">
                <w:rPr>
                  <w:sz w:val="20"/>
                  <w:szCs w:val="20"/>
                  <w:lang w:val="en-GB"/>
                </w:rPr>
                <w:t>he KRA element will be deleted from the KRA.</w:t>
              </w:r>
            </w:ins>
          </w:p>
        </w:tc>
      </w:tr>
      <w:tr w:rsidR="00EF66CC" w:rsidRPr="00BE56E5" w:rsidTr="00363A77">
        <w:trPr>
          <w:trHeight w:val="426"/>
          <w:ins w:id="252" w:author="Thrideep Gona" w:date="2016-06-27T12:04:00Z"/>
        </w:trPr>
        <w:tc>
          <w:tcPr>
            <w:tcW w:w="3698" w:type="dxa"/>
          </w:tcPr>
          <w:p w:rsidR="00EF66CC" w:rsidRDefault="00EF66CC" w:rsidP="008E15AF">
            <w:pPr>
              <w:pStyle w:val="ListParagraph"/>
              <w:numPr>
                <w:ilvl w:val="0"/>
                <w:numId w:val="30"/>
              </w:numPr>
              <w:rPr>
                <w:ins w:id="253" w:author="Thrideep Gona" w:date="2016-06-27T12:04:00Z"/>
                <w:sz w:val="20"/>
                <w:szCs w:val="20"/>
                <w:lang w:val="en-GB"/>
              </w:rPr>
            </w:pPr>
            <w:ins w:id="254" w:author="Thrideep Gona" w:date="2016-06-27T15:39:00Z">
              <w:r>
                <w:rPr>
                  <w:sz w:val="20"/>
                  <w:szCs w:val="20"/>
                  <w:lang w:val="en-GB"/>
                </w:rPr>
                <w:t xml:space="preserve">HR Head inputs </w:t>
              </w:r>
            </w:ins>
            <w:ins w:id="255" w:author="Thrideep Gona" w:date="2016-06-27T15:54:00Z">
              <w:r w:rsidR="008E15AF">
                <w:rPr>
                  <w:sz w:val="20"/>
                  <w:szCs w:val="20"/>
                  <w:lang w:val="en-GB"/>
                </w:rPr>
                <w:t xml:space="preserve">the </w:t>
              </w:r>
            </w:ins>
            <w:ins w:id="256" w:author="Thrideep Gona" w:date="2016-06-27T15:39:00Z">
              <w:r>
                <w:rPr>
                  <w:sz w:val="20"/>
                  <w:szCs w:val="20"/>
                  <w:lang w:val="en-GB"/>
                </w:rPr>
                <w:t>KRA aspect, Metric, Target and measure</w:t>
              </w:r>
            </w:ins>
            <w:ins w:id="257" w:author="Thrideep Gona" w:date="2016-06-27T15:54:00Z">
              <w:r w:rsidR="008E15AF">
                <w:rPr>
                  <w:sz w:val="20"/>
                  <w:szCs w:val="20"/>
                  <w:lang w:val="en-GB"/>
                </w:rPr>
                <w:t xml:space="preserve"> in </w:t>
              </w:r>
            </w:ins>
            <w:ins w:id="258" w:author="Thrideep Gona" w:date="2016-06-27T15:56:00Z">
              <w:r w:rsidR="003C28E8">
                <w:rPr>
                  <w:sz w:val="20"/>
                  <w:szCs w:val="20"/>
                  <w:lang w:val="en-GB"/>
                </w:rPr>
                <w:t xml:space="preserve">a </w:t>
              </w:r>
            </w:ins>
            <w:ins w:id="259" w:author="Thrideep Gona" w:date="2016-06-27T15:54:00Z">
              <w:r w:rsidR="008E15AF">
                <w:rPr>
                  <w:sz w:val="20"/>
                  <w:szCs w:val="20"/>
                  <w:lang w:val="en-GB"/>
                </w:rPr>
                <w:t>new row which is added</w:t>
              </w:r>
            </w:ins>
            <w:ins w:id="260" w:author="Thrideep Gona" w:date="2016-06-27T15:39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EF66CC" w:rsidRDefault="00EF66CC" w:rsidP="00B06EA7">
            <w:pPr>
              <w:pStyle w:val="ListParagraph"/>
              <w:numPr>
                <w:ilvl w:val="0"/>
                <w:numId w:val="30"/>
              </w:numPr>
              <w:rPr>
                <w:ins w:id="261" w:author="Thrideep Gona" w:date="2016-06-27T12:04:00Z"/>
                <w:sz w:val="20"/>
                <w:szCs w:val="20"/>
                <w:lang w:val="en-GB"/>
              </w:rPr>
            </w:pPr>
            <w:ins w:id="262" w:author="Thrideep Gona" w:date="2016-06-27T15:39:00Z">
              <w:r>
                <w:rPr>
                  <w:sz w:val="20"/>
                  <w:szCs w:val="20"/>
                  <w:lang w:val="en-GB"/>
                </w:rPr>
                <w:t xml:space="preserve">System </w:t>
              </w:r>
            </w:ins>
            <w:ins w:id="263" w:author="Thrideep Gona" w:date="2016-06-27T16:13:00Z">
              <w:r w:rsidR="00B06EA7">
                <w:rPr>
                  <w:sz w:val="20"/>
                  <w:szCs w:val="20"/>
                  <w:lang w:val="en-GB"/>
                </w:rPr>
                <w:t>adds</w:t>
              </w:r>
            </w:ins>
            <w:ins w:id="264" w:author="Thrideep Gona" w:date="2016-06-27T15:39:00Z">
              <w:r>
                <w:rPr>
                  <w:sz w:val="20"/>
                  <w:szCs w:val="20"/>
                  <w:lang w:val="en-GB"/>
                </w:rPr>
                <w:t xml:space="preserve"> the </w:t>
              </w:r>
            </w:ins>
            <w:ins w:id="265" w:author="Thrideep Gona" w:date="2016-06-27T15:56:00Z">
              <w:r w:rsidR="003C28E8">
                <w:rPr>
                  <w:sz w:val="20"/>
                  <w:szCs w:val="20"/>
                  <w:lang w:val="en-GB"/>
                </w:rPr>
                <w:t xml:space="preserve">newly added </w:t>
              </w:r>
            </w:ins>
            <w:ins w:id="266" w:author="Thrideep Gona" w:date="2016-06-27T15:39:00Z">
              <w:r>
                <w:rPr>
                  <w:sz w:val="20"/>
                  <w:szCs w:val="20"/>
                  <w:lang w:val="en-GB"/>
                </w:rPr>
                <w:t>row to the existing KRA elements list.</w:t>
              </w:r>
            </w:ins>
          </w:p>
        </w:tc>
        <w:tc>
          <w:tcPr>
            <w:tcW w:w="3083" w:type="dxa"/>
          </w:tcPr>
          <w:p w:rsidR="00EF66CC" w:rsidRPr="000F74D2" w:rsidRDefault="00EF66CC" w:rsidP="00792413">
            <w:pPr>
              <w:pStyle w:val="ListParagraph"/>
              <w:rPr>
                <w:ins w:id="267" w:author="Thrideep Gona" w:date="2016-06-27T12:04:00Z"/>
                <w:b/>
                <w:sz w:val="20"/>
                <w:szCs w:val="20"/>
                <w:lang w:val="en-GB"/>
              </w:rPr>
            </w:pPr>
          </w:p>
        </w:tc>
      </w:tr>
      <w:tr w:rsidR="00EF66CC" w:rsidRPr="00BE56E5" w:rsidTr="00363A77">
        <w:trPr>
          <w:trHeight w:val="426"/>
          <w:ins w:id="268" w:author="Thrideep Gona" w:date="2016-06-27T12:19:00Z"/>
        </w:trPr>
        <w:tc>
          <w:tcPr>
            <w:tcW w:w="3698" w:type="dxa"/>
          </w:tcPr>
          <w:p w:rsidR="00EF66CC" w:rsidRPr="00A803C1" w:rsidRDefault="00EF66CC" w:rsidP="00A803C1">
            <w:pPr>
              <w:pStyle w:val="ListParagraph"/>
              <w:numPr>
                <w:ilvl w:val="0"/>
                <w:numId w:val="30"/>
              </w:numPr>
              <w:rPr>
                <w:ins w:id="269" w:author="Thrideep Gona" w:date="2016-06-27T12:19:00Z"/>
                <w:sz w:val="20"/>
                <w:szCs w:val="20"/>
                <w:lang w:val="en-GB"/>
              </w:rPr>
            </w:pPr>
            <w:ins w:id="270" w:author="Thrideep Gona" w:date="2016-06-27T15:39:00Z">
              <w:r>
                <w:rPr>
                  <w:sz w:val="20"/>
                  <w:szCs w:val="20"/>
                  <w:lang w:val="en-GB"/>
                </w:rPr>
                <w:t>HR Head clicks on collapse icon to hide the KRA elements.</w:t>
              </w:r>
            </w:ins>
          </w:p>
        </w:tc>
        <w:tc>
          <w:tcPr>
            <w:tcW w:w="3772" w:type="dxa"/>
          </w:tcPr>
          <w:p w:rsidR="00EF66CC" w:rsidRPr="00B44DFA" w:rsidRDefault="00EF66CC" w:rsidP="00B44DFA">
            <w:pPr>
              <w:pStyle w:val="ListParagraph"/>
              <w:numPr>
                <w:ilvl w:val="0"/>
                <w:numId w:val="30"/>
              </w:numPr>
              <w:rPr>
                <w:ins w:id="271" w:author="Thrideep Gona" w:date="2016-06-27T12:19:00Z"/>
                <w:sz w:val="20"/>
                <w:szCs w:val="20"/>
                <w:lang w:val="en-GB"/>
              </w:rPr>
            </w:pPr>
            <w:ins w:id="272" w:author="Thrideep Gona" w:date="2016-06-27T15:39:00Z">
              <w:r>
                <w:rPr>
                  <w:sz w:val="20"/>
                  <w:szCs w:val="20"/>
                  <w:lang w:val="en-GB"/>
                </w:rPr>
                <w:t>System collapses the KRA elements.</w:t>
              </w:r>
            </w:ins>
          </w:p>
        </w:tc>
        <w:tc>
          <w:tcPr>
            <w:tcW w:w="3083" w:type="dxa"/>
          </w:tcPr>
          <w:p w:rsidR="00EF66CC" w:rsidRPr="007900E5" w:rsidRDefault="00EF66CC" w:rsidP="003F418E">
            <w:pPr>
              <w:pStyle w:val="ListParagraph"/>
              <w:rPr>
                <w:ins w:id="273" w:author="Thrideep Gona" w:date="2016-06-27T12:19:00Z"/>
                <w:b/>
                <w:sz w:val="20"/>
                <w:szCs w:val="20"/>
                <w:lang w:val="en-GB"/>
              </w:rPr>
            </w:pPr>
          </w:p>
        </w:tc>
      </w:tr>
      <w:tr w:rsidR="00EF66CC" w:rsidRPr="00BE56E5" w:rsidTr="00363A77">
        <w:trPr>
          <w:trHeight w:val="426"/>
          <w:ins w:id="274" w:author="Thrideep Gona" w:date="2016-06-27T12:19:00Z"/>
        </w:trPr>
        <w:tc>
          <w:tcPr>
            <w:tcW w:w="3698" w:type="dxa"/>
          </w:tcPr>
          <w:p w:rsidR="00EF66CC" w:rsidRDefault="009F67C2" w:rsidP="009F67C2">
            <w:pPr>
              <w:pStyle w:val="ListParagraph"/>
              <w:numPr>
                <w:ilvl w:val="0"/>
                <w:numId w:val="30"/>
              </w:numPr>
              <w:rPr>
                <w:ins w:id="275" w:author="Thrideep Gona" w:date="2016-06-27T12:19:00Z"/>
                <w:sz w:val="20"/>
                <w:szCs w:val="20"/>
                <w:lang w:val="en-GB"/>
              </w:rPr>
            </w:pPr>
            <w:ins w:id="276" w:author="Thrideep Gona" w:date="2016-06-27T15:39:00Z">
              <w:r>
                <w:rPr>
                  <w:sz w:val="20"/>
                  <w:szCs w:val="20"/>
                  <w:lang w:val="en-GB"/>
                </w:rPr>
                <w:t xml:space="preserve">HR Head selects </w:t>
              </w:r>
            </w:ins>
            <w:ins w:id="277" w:author="Thrideep Gona" w:date="2016-06-27T15:40:00Z">
              <w:r>
                <w:rPr>
                  <w:sz w:val="20"/>
                  <w:szCs w:val="20"/>
                  <w:lang w:val="en-GB"/>
                </w:rPr>
                <w:t>one/many KRA definitions to save</w:t>
              </w:r>
            </w:ins>
            <w:ins w:id="278" w:author="Thrideep Gona" w:date="2016-06-27T16:13:00Z">
              <w:r w:rsidR="00053FEF">
                <w:rPr>
                  <w:sz w:val="20"/>
                  <w:szCs w:val="20"/>
                  <w:lang w:val="en-GB"/>
                </w:rPr>
                <w:t xml:space="preserve"> as draft</w:t>
              </w:r>
            </w:ins>
            <w:ins w:id="279" w:author="Thrideep Gona" w:date="2016-06-27T15:40:00Z">
              <w:r>
                <w:rPr>
                  <w:sz w:val="20"/>
                  <w:szCs w:val="20"/>
                  <w:lang w:val="en-GB"/>
                </w:rPr>
                <w:t xml:space="preserve">. </w:t>
              </w:r>
            </w:ins>
          </w:p>
        </w:tc>
        <w:tc>
          <w:tcPr>
            <w:tcW w:w="3772" w:type="dxa"/>
          </w:tcPr>
          <w:p w:rsidR="00EF66CC" w:rsidRDefault="009E7754" w:rsidP="009E7754">
            <w:pPr>
              <w:pStyle w:val="ListParagraph"/>
              <w:numPr>
                <w:ilvl w:val="0"/>
                <w:numId w:val="30"/>
              </w:numPr>
              <w:rPr>
                <w:ins w:id="280" w:author="Thrideep Gona" w:date="2016-06-27T12:19:00Z"/>
                <w:sz w:val="20"/>
                <w:szCs w:val="20"/>
                <w:lang w:val="en-GB"/>
              </w:rPr>
            </w:pPr>
            <w:ins w:id="281" w:author="Thrideep Gona" w:date="2016-06-27T15:40:00Z">
              <w:r>
                <w:rPr>
                  <w:sz w:val="20"/>
                  <w:szCs w:val="20"/>
                  <w:lang w:val="en-GB"/>
                </w:rPr>
                <w:t>System shows the selected KRA definitions as checked.</w:t>
              </w:r>
            </w:ins>
          </w:p>
        </w:tc>
        <w:tc>
          <w:tcPr>
            <w:tcW w:w="3083" w:type="dxa"/>
          </w:tcPr>
          <w:p w:rsidR="00F33674" w:rsidRPr="00F33674" w:rsidRDefault="00EA7DEE" w:rsidP="00CC399B">
            <w:pPr>
              <w:pStyle w:val="ListParagraph"/>
              <w:numPr>
                <w:ilvl w:val="0"/>
                <w:numId w:val="30"/>
              </w:numPr>
              <w:rPr>
                <w:ins w:id="282" w:author="Thrideep Gona" w:date="2016-06-27T16:18:00Z"/>
                <w:b/>
                <w:sz w:val="20"/>
                <w:szCs w:val="20"/>
                <w:lang w:val="en-GB"/>
              </w:rPr>
            </w:pPr>
            <w:ins w:id="283" w:author="Thrideep Gona" w:date="2016-06-27T15:41:00Z">
              <w:r w:rsidRPr="000F74D2">
                <w:rPr>
                  <w:b/>
                  <w:sz w:val="20"/>
                  <w:szCs w:val="20"/>
                  <w:lang w:val="en-GB"/>
                </w:rPr>
                <w:t>Alt</w:t>
              </w:r>
              <w:r>
                <w:rPr>
                  <w:b/>
                  <w:sz w:val="20"/>
                  <w:szCs w:val="20"/>
                  <w:lang w:val="en-GB"/>
                </w:rPr>
                <w:t>2</w:t>
              </w:r>
              <w:r>
                <w:rPr>
                  <w:sz w:val="20"/>
                  <w:szCs w:val="20"/>
                  <w:lang w:val="en-GB"/>
                </w:rPr>
                <w:t xml:space="preserve"> - HR head </w:t>
              </w:r>
              <w:r w:rsidR="00CC399B">
                <w:rPr>
                  <w:sz w:val="20"/>
                  <w:szCs w:val="20"/>
                  <w:lang w:val="en-GB"/>
                </w:rPr>
                <w:t>deselect</w:t>
              </w:r>
            </w:ins>
            <w:ins w:id="284" w:author="Thrideep Gona" w:date="2016-06-27T15:42:00Z">
              <w:r w:rsidR="00CC399B">
                <w:rPr>
                  <w:sz w:val="20"/>
                  <w:szCs w:val="20"/>
                  <w:lang w:val="en-GB"/>
                </w:rPr>
                <w:t>s</w:t>
              </w:r>
            </w:ins>
            <w:ins w:id="285" w:author="Thrideep Gona" w:date="2016-06-27T15:41:00Z">
              <w:r w:rsidR="00CC399B">
                <w:rPr>
                  <w:sz w:val="20"/>
                  <w:szCs w:val="20"/>
                  <w:lang w:val="en-GB"/>
                </w:rPr>
                <w:t xml:space="preserve"> the KRA </w:t>
              </w:r>
            </w:ins>
            <w:ins w:id="286" w:author="Thrideep Gona" w:date="2016-06-27T15:42:00Z">
              <w:r w:rsidR="00CC399B">
                <w:rPr>
                  <w:sz w:val="20"/>
                  <w:szCs w:val="20"/>
                  <w:lang w:val="en-GB"/>
                </w:rPr>
                <w:t>definition.</w:t>
              </w:r>
            </w:ins>
            <w:ins w:id="287" w:author="Thrideep Gona" w:date="2016-06-27T15:41:00Z">
              <w:r w:rsidR="00CC399B">
                <w:rPr>
                  <w:sz w:val="20"/>
                  <w:szCs w:val="20"/>
                  <w:lang w:val="en-GB"/>
                </w:rPr>
                <w:t xml:space="preserve"> </w:t>
              </w:r>
            </w:ins>
          </w:p>
          <w:p w:rsidR="00EF66CC" w:rsidRPr="007900E5" w:rsidRDefault="00F33674" w:rsidP="00CC399B">
            <w:pPr>
              <w:pStyle w:val="ListParagraph"/>
              <w:numPr>
                <w:ilvl w:val="0"/>
                <w:numId w:val="30"/>
              </w:numPr>
              <w:rPr>
                <w:ins w:id="288" w:author="Thrideep Gona" w:date="2016-06-27T12:19:00Z"/>
                <w:b/>
                <w:sz w:val="20"/>
                <w:szCs w:val="20"/>
                <w:lang w:val="en-GB"/>
              </w:rPr>
            </w:pPr>
            <w:ins w:id="289" w:author="Thrideep Gona" w:date="2016-06-27T16:18:00Z">
              <w:r>
                <w:rPr>
                  <w:b/>
                  <w:sz w:val="20"/>
                  <w:szCs w:val="20"/>
                  <w:lang w:val="en-GB"/>
                </w:rPr>
                <w:t>Post condition</w:t>
              </w:r>
              <w:r w:rsidRPr="00D82BAB">
                <w:rPr>
                  <w:sz w:val="20"/>
                  <w:szCs w:val="20"/>
                  <w:lang w:val="en-GB"/>
                </w:rPr>
                <w:t xml:space="preserve">- </w:t>
              </w:r>
            </w:ins>
            <w:ins w:id="290" w:author="Thrideep Gona" w:date="2016-06-27T15:42:00Z">
              <w:r w:rsidR="00CC399B">
                <w:rPr>
                  <w:sz w:val="20"/>
                  <w:szCs w:val="20"/>
                  <w:lang w:val="en-GB"/>
                </w:rPr>
                <w:t>System shows the deselected items as ‘unchecked’.</w:t>
              </w:r>
            </w:ins>
          </w:p>
        </w:tc>
      </w:tr>
      <w:tr w:rsidR="00EF66CC" w:rsidRPr="00BE56E5" w:rsidTr="00363A77">
        <w:trPr>
          <w:trHeight w:val="426"/>
          <w:ins w:id="291" w:author="Thrideep Gona" w:date="2016-06-21T10:26:00Z"/>
        </w:trPr>
        <w:tc>
          <w:tcPr>
            <w:tcW w:w="3698" w:type="dxa"/>
          </w:tcPr>
          <w:p w:rsidR="00EF66CC" w:rsidRPr="00E326CF" w:rsidRDefault="00EF66CC" w:rsidP="0076602B">
            <w:pPr>
              <w:pStyle w:val="ListParagraph"/>
              <w:numPr>
                <w:ilvl w:val="0"/>
                <w:numId w:val="30"/>
              </w:numPr>
              <w:rPr>
                <w:ins w:id="292" w:author="Thrideep Gona" w:date="2016-06-21T10:26:00Z"/>
                <w:sz w:val="20"/>
                <w:szCs w:val="20"/>
                <w:lang w:val="en-GB"/>
              </w:rPr>
            </w:pPr>
            <w:ins w:id="293" w:author="Thrideep Gona" w:date="2016-06-21T10:26:00Z">
              <w:r w:rsidRPr="00E326CF">
                <w:rPr>
                  <w:sz w:val="20"/>
                  <w:szCs w:val="20"/>
                  <w:lang w:val="en-GB"/>
                </w:rPr>
                <w:t xml:space="preserve">HR Head </w:t>
              </w:r>
            </w:ins>
            <w:ins w:id="294" w:author="Thrideep Gona" w:date="2016-06-24T17:24:00Z">
              <w:r>
                <w:rPr>
                  <w:sz w:val="20"/>
                  <w:szCs w:val="20"/>
                  <w:lang w:val="en-GB"/>
                </w:rPr>
                <w:t xml:space="preserve">clicks </w:t>
              </w:r>
            </w:ins>
            <w:ins w:id="295" w:author="Thrideep Gona" w:date="2016-06-21T10:26:00Z">
              <w:del w:id="296" w:author="Sarada Nath" w:date="2016-06-17T15:03:00Z">
                <w:r w:rsidRPr="00E326CF" w:rsidDel="0087125D">
                  <w:rPr>
                    <w:sz w:val="20"/>
                    <w:szCs w:val="20"/>
                    <w:lang w:val="en-GB"/>
                  </w:rPr>
                  <w:delText xml:space="preserve"> </w:delText>
                </w:r>
              </w:del>
              <w:r w:rsidRPr="00E326CF">
                <w:rPr>
                  <w:sz w:val="20"/>
                  <w:szCs w:val="20"/>
                  <w:lang w:val="en-GB"/>
                </w:rPr>
                <w:t>“</w:t>
              </w:r>
              <w:del w:id="297" w:author="Sarada Nath" w:date="2016-06-17T15:05:00Z">
                <w:r w:rsidRPr="00E326CF" w:rsidDel="00745CF5">
                  <w:rPr>
                    <w:sz w:val="20"/>
                    <w:szCs w:val="20"/>
                    <w:lang w:val="en-GB"/>
                  </w:rPr>
                  <w:delText xml:space="preserve">save </w:delText>
                </w:r>
              </w:del>
              <w:r w:rsidRPr="00E326CF">
                <w:rPr>
                  <w:sz w:val="20"/>
                  <w:szCs w:val="20"/>
                  <w:lang w:val="en-GB"/>
                </w:rPr>
                <w:t xml:space="preserve">Save as Draft” </w:t>
              </w:r>
            </w:ins>
            <w:ins w:id="298" w:author="Thrideep Gona" w:date="2016-06-27T15:43:00Z">
              <w:r w:rsidR="0076602B">
                <w:rPr>
                  <w:sz w:val="20"/>
                  <w:szCs w:val="20"/>
                  <w:lang w:val="en-GB"/>
                </w:rPr>
                <w:t>button</w:t>
              </w:r>
            </w:ins>
            <w:ins w:id="299" w:author="Thrideep Gona" w:date="2016-06-24T17:24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EF66CC" w:rsidRPr="00E326CF" w:rsidRDefault="00EF66CC" w:rsidP="00E326CF">
            <w:pPr>
              <w:pStyle w:val="ListParagraph"/>
              <w:numPr>
                <w:ilvl w:val="0"/>
                <w:numId w:val="30"/>
              </w:numPr>
              <w:rPr>
                <w:ins w:id="300" w:author="Thrideep Gona" w:date="2016-06-21T10:26:00Z"/>
                <w:sz w:val="20"/>
                <w:szCs w:val="20"/>
                <w:lang w:val="en-GB"/>
              </w:rPr>
            </w:pPr>
            <w:ins w:id="301" w:author="Thrideep Gona" w:date="2016-06-24T17:24:00Z">
              <w:r>
                <w:rPr>
                  <w:sz w:val="20"/>
                  <w:szCs w:val="20"/>
                  <w:lang w:val="en-GB"/>
                </w:rPr>
                <w:t>System save</w:t>
              </w:r>
            </w:ins>
            <w:ins w:id="302" w:author="Thrideep Gona" w:date="2016-06-24T17:25:00Z">
              <w:r>
                <w:rPr>
                  <w:sz w:val="20"/>
                  <w:szCs w:val="20"/>
                  <w:lang w:val="en-GB"/>
                </w:rPr>
                <w:t>s</w:t>
              </w:r>
            </w:ins>
            <w:ins w:id="303" w:author="Thrideep Gona" w:date="2016-06-24T17:24:00Z">
              <w:r>
                <w:rPr>
                  <w:sz w:val="20"/>
                  <w:szCs w:val="20"/>
                  <w:lang w:val="en-GB"/>
                </w:rPr>
                <w:t xml:space="preserve"> KRA </w:t>
              </w:r>
            </w:ins>
            <w:ins w:id="304" w:author="Thrideep Gona" w:date="2016-06-24T17:25:00Z">
              <w:r>
                <w:rPr>
                  <w:sz w:val="20"/>
                  <w:szCs w:val="20"/>
                  <w:lang w:val="en-GB"/>
                </w:rPr>
                <w:t>information with “draft” status</w:t>
              </w:r>
            </w:ins>
            <w:ins w:id="305" w:author="Thrideep Gona" w:date="2016-06-21T10:26:00Z">
              <w:r w:rsidRPr="00E326CF"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083" w:type="dxa"/>
          </w:tcPr>
          <w:p w:rsidR="00897879" w:rsidRDefault="00EF66CC" w:rsidP="00B9022B">
            <w:pPr>
              <w:pStyle w:val="ListParagraph"/>
              <w:numPr>
                <w:ilvl w:val="0"/>
                <w:numId w:val="30"/>
              </w:numPr>
              <w:rPr>
                <w:ins w:id="306" w:author="Thrideep Gona" w:date="2016-06-27T16:19:00Z"/>
                <w:sz w:val="20"/>
                <w:szCs w:val="20"/>
                <w:lang w:val="en-GB"/>
              </w:rPr>
            </w:pPr>
            <w:ins w:id="307" w:author="Thrideep Gona" w:date="2016-06-24T17:31:00Z">
              <w:r w:rsidRPr="007900E5">
                <w:rPr>
                  <w:b/>
                  <w:sz w:val="20"/>
                  <w:szCs w:val="20"/>
                  <w:lang w:val="en-GB"/>
                </w:rPr>
                <w:t>Alt3</w:t>
              </w:r>
              <w:r>
                <w:rPr>
                  <w:sz w:val="20"/>
                  <w:szCs w:val="20"/>
                  <w:lang w:val="en-GB"/>
                </w:rPr>
                <w:t xml:space="preserve"> - </w:t>
              </w:r>
              <w:r w:rsidRPr="00E326CF">
                <w:rPr>
                  <w:sz w:val="20"/>
                  <w:szCs w:val="20"/>
                  <w:lang w:val="en-GB"/>
                </w:rPr>
                <w:t xml:space="preserve">HR Head can edit the saved draft of KRA in future until it is </w:t>
              </w:r>
              <w:r>
                <w:rPr>
                  <w:sz w:val="20"/>
                  <w:szCs w:val="20"/>
                  <w:lang w:val="en-GB"/>
                </w:rPr>
                <w:t>submit</w:t>
              </w:r>
            </w:ins>
            <w:ins w:id="308" w:author="Thrideep Gona" w:date="2016-06-27T15:43:00Z">
              <w:r w:rsidR="00D435CE">
                <w:rPr>
                  <w:sz w:val="20"/>
                  <w:szCs w:val="20"/>
                  <w:lang w:val="en-GB"/>
                </w:rPr>
                <w:t>ted</w:t>
              </w:r>
            </w:ins>
            <w:ins w:id="309" w:author="Thrideep Gona" w:date="2016-06-24T17:31:00Z">
              <w:r w:rsidRPr="00E326CF">
                <w:rPr>
                  <w:sz w:val="20"/>
                  <w:szCs w:val="20"/>
                  <w:lang w:val="en-GB"/>
                </w:rPr>
                <w:t xml:space="preserve"> for review.</w:t>
              </w:r>
            </w:ins>
          </w:p>
          <w:p w:rsidR="003C7709" w:rsidRPr="00B9022B" w:rsidRDefault="003C7709" w:rsidP="003C7709">
            <w:pPr>
              <w:pStyle w:val="ListParagraph"/>
              <w:numPr>
                <w:ilvl w:val="0"/>
                <w:numId w:val="30"/>
              </w:numPr>
              <w:rPr>
                <w:ins w:id="310" w:author="Thrideep Gona" w:date="2016-06-24T17:19:00Z"/>
                <w:sz w:val="20"/>
                <w:szCs w:val="20"/>
                <w:lang w:val="en-GB"/>
              </w:rPr>
            </w:pPr>
            <w:ins w:id="311" w:author="Thrideep Gona" w:date="2016-06-27T16:19:00Z">
              <w:r>
                <w:rPr>
                  <w:b/>
                  <w:sz w:val="20"/>
                  <w:szCs w:val="20"/>
                  <w:lang w:val="en-GB"/>
                </w:rPr>
                <w:t>Post condition</w:t>
              </w:r>
              <w:r w:rsidRPr="00D82BAB">
                <w:rPr>
                  <w:sz w:val="20"/>
                  <w:szCs w:val="20"/>
                  <w:lang w:val="en-GB"/>
                </w:rPr>
                <w:t>-</w:t>
              </w:r>
              <w:r>
                <w:rPr>
                  <w:sz w:val="20"/>
                  <w:szCs w:val="20"/>
                  <w:lang w:val="en-GB"/>
                </w:rPr>
                <w:t xml:space="preserve"> KRA will be updated as “draft” status</w:t>
              </w:r>
              <w:r w:rsidR="000F508E">
                <w:rPr>
                  <w:sz w:val="20"/>
                  <w:szCs w:val="20"/>
                  <w:lang w:val="en-GB"/>
                </w:rPr>
                <w:t xml:space="preserve"> with another version</w:t>
              </w:r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</w:tr>
      <w:tr w:rsidR="00EF66CC" w:rsidRPr="00BE56E5" w:rsidTr="00363A77">
        <w:trPr>
          <w:trHeight w:val="426"/>
          <w:ins w:id="312" w:author="Thrideep Gona" w:date="2016-06-21T10:27:00Z"/>
        </w:trPr>
        <w:tc>
          <w:tcPr>
            <w:tcW w:w="3698" w:type="dxa"/>
          </w:tcPr>
          <w:p w:rsidR="00EF66CC" w:rsidRPr="00E326CF" w:rsidRDefault="00EF66CC" w:rsidP="001D6482">
            <w:pPr>
              <w:pStyle w:val="ListParagraph"/>
              <w:numPr>
                <w:ilvl w:val="0"/>
                <w:numId w:val="30"/>
              </w:numPr>
              <w:rPr>
                <w:ins w:id="313" w:author="Thrideep Gona" w:date="2016-06-21T10:27:00Z"/>
                <w:sz w:val="20"/>
                <w:szCs w:val="20"/>
                <w:lang w:val="en-GB"/>
              </w:rPr>
            </w:pPr>
            <w:ins w:id="314" w:author="Thrideep Gona" w:date="2016-06-21T10:27:00Z">
              <w:r w:rsidRPr="00E326CF">
                <w:rPr>
                  <w:sz w:val="20"/>
                  <w:szCs w:val="20"/>
                  <w:lang w:val="en-GB"/>
                </w:rPr>
                <w:lastRenderedPageBreak/>
                <w:t xml:space="preserve">HR Head selects </w:t>
              </w:r>
            </w:ins>
            <w:ins w:id="315" w:author="Thrideep Gona" w:date="2016-06-24T17:32:00Z">
              <w:r>
                <w:rPr>
                  <w:sz w:val="20"/>
                  <w:szCs w:val="20"/>
                  <w:lang w:val="en-GB"/>
                </w:rPr>
                <w:t xml:space="preserve">all </w:t>
              </w:r>
            </w:ins>
            <w:ins w:id="316" w:author="Thrideep Gona" w:date="2016-06-21T10:27:00Z">
              <w:r w:rsidRPr="00E326CF">
                <w:rPr>
                  <w:sz w:val="20"/>
                  <w:szCs w:val="20"/>
                  <w:lang w:val="en-GB"/>
                </w:rPr>
                <w:t xml:space="preserve">KRAs and </w:t>
              </w:r>
            </w:ins>
            <w:ins w:id="317" w:author="Thrideep Gona" w:date="2016-06-27T16:40:00Z">
              <w:r w:rsidR="00BA305C">
                <w:rPr>
                  <w:sz w:val="20"/>
                  <w:szCs w:val="20"/>
                  <w:lang w:val="en-GB"/>
                </w:rPr>
                <w:t xml:space="preserve">select reviewer then </w:t>
              </w:r>
            </w:ins>
            <w:ins w:id="318" w:author="Thrideep Gona" w:date="2016-06-21T10:27:00Z">
              <w:r w:rsidRPr="00E326CF">
                <w:rPr>
                  <w:sz w:val="20"/>
                  <w:szCs w:val="20"/>
                  <w:lang w:val="en-GB"/>
                </w:rPr>
                <w:t xml:space="preserve">clicks on Submit for </w:t>
              </w:r>
            </w:ins>
            <w:ins w:id="319" w:author="Thrideep Gona" w:date="2016-06-24T17:34:00Z">
              <w:r>
                <w:rPr>
                  <w:sz w:val="20"/>
                  <w:szCs w:val="20"/>
                  <w:lang w:val="en-GB"/>
                </w:rPr>
                <w:t>Review</w:t>
              </w:r>
            </w:ins>
            <w:ins w:id="320" w:author="Thrideep Gona" w:date="2016-06-21T10:27:00Z">
              <w:r w:rsidRPr="00E326CF">
                <w:rPr>
                  <w:sz w:val="20"/>
                  <w:szCs w:val="20"/>
                  <w:lang w:val="en-GB"/>
                </w:rPr>
                <w:t xml:space="preserve"> button</w:t>
              </w:r>
            </w:ins>
            <w:ins w:id="321" w:author="Thrideep Gona" w:date="2016-06-24T17:33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772" w:type="dxa"/>
          </w:tcPr>
          <w:p w:rsidR="001D6482" w:rsidRDefault="001D6482" w:rsidP="00986733">
            <w:pPr>
              <w:pStyle w:val="ListParagraph"/>
              <w:numPr>
                <w:ilvl w:val="0"/>
                <w:numId w:val="30"/>
              </w:numPr>
              <w:rPr>
                <w:ins w:id="322" w:author="Thrideep Gona" w:date="2016-06-27T15:44:00Z"/>
                <w:sz w:val="20"/>
                <w:szCs w:val="20"/>
                <w:lang w:val="en-GB"/>
              </w:rPr>
            </w:pPr>
            <w:ins w:id="323" w:author="Thrideep Gona" w:date="2016-06-27T15:44:00Z">
              <w:r>
                <w:rPr>
                  <w:sz w:val="20"/>
                  <w:szCs w:val="20"/>
                  <w:lang w:val="en-GB"/>
                </w:rPr>
                <w:t>System</w:t>
              </w:r>
            </w:ins>
            <w:ins w:id="324" w:author="Thrideep Gona" w:date="2016-06-27T15:45:00Z">
              <w:r>
                <w:rPr>
                  <w:sz w:val="20"/>
                  <w:szCs w:val="20"/>
                  <w:lang w:val="en-GB"/>
                </w:rPr>
                <w:t xml:space="preserve"> </w:t>
              </w:r>
              <w:r>
                <w:rPr>
                  <w:sz w:val="20"/>
                  <w:szCs w:val="20"/>
                  <w:lang w:val="en-GB"/>
                </w:rPr>
                <w:t>updates the KRAs status to</w:t>
              </w:r>
              <w:r>
                <w:rPr>
                  <w:sz w:val="20"/>
                  <w:szCs w:val="20"/>
                  <w:lang w:val="en-GB"/>
                </w:rPr>
                <w:t xml:space="preserve"> </w:t>
              </w:r>
              <w:r>
                <w:rPr>
                  <w:sz w:val="20"/>
                  <w:szCs w:val="20"/>
                  <w:lang w:val="en-GB"/>
                </w:rPr>
                <w:t>‘</w:t>
              </w:r>
            </w:ins>
            <w:ins w:id="325" w:author="Thrideep Gona" w:date="2016-06-27T16:22:00Z">
              <w:r w:rsidR="007C1FA3">
                <w:rPr>
                  <w:sz w:val="20"/>
                  <w:szCs w:val="20"/>
                  <w:lang w:val="en-GB"/>
                </w:rPr>
                <w:t>S</w:t>
              </w:r>
            </w:ins>
            <w:ins w:id="326" w:author="Thrideep Gona" w:date="2016-06-27T15:45:00Z">
              <w:r w:rsidRPr="002911F4">
                <w:rPr>
                  <w:sz w:val="20"/>
                  <w:szCs w:val="20"/>
                  <w:lang w:val="en-GB"/>
                </w:rPr>
                <w:t>ubmit</w:t>
              </w:r>
            </w:ins>
            <w:ins w:id="327" w:author="Thrideep Gona" w:date="2016-06-27T16:22:00Z">
              <w:r w:rsidR="00C21505">
                <w:rPr>
                  <w:sz w:val="20"/>
                  <w:szCs w:val="20"/>
                  <w:lang w:val="en-GB"/>
                </w:rPr>
                <w:t>ted</w:t>
              </w:r>
            </w:ins>
            <w:ins w:id="328" w:author="Thrideep Gona" w:date="2016-06-27T15:45:00Z">
              <w:r w:rsidRPr="002911F4">
                <w:rPr>
                  <w:sz w:val="20"/>
                  <w:szCs w:val="20"/>
                  <w:lang w:val="en-GB"/>
                </w:rPr>
                <w:t xml:space="preserve"> for review’.</w:t>
              </w:r>
            </w:ins>
          </w:p>
          <w:p w:rsidR="00EF66CC" w:rsidRPr="00E326CF" w:rsidRDefault="00EF66CC" w:rsidP="001D6482">
            <w:pPr>
              <w:pStyle w:val="ListParagraph"/>
              <w:numPr>
                <w:ilvl w:val="0"/>
                <w:numId w:val="30"/>
              </w:numPr>
              <w:rPr>
                <w:ins w:id="329" w:author="Thrideep Gona" w:date="2016-06-21T10:27:00Z"/>
                <w:sz w:val="20"/>
                <w:szCs w:val="20"/>
                <w:lang w:val="en-GB"/>
              </w:rPr>
            </w:pPr>
            <w:ins w:id="330" w:author="Thrideep Gona" w:date="2016-06-21T10:27:00Z">
              <w:r w:rsidRPr="00E326CF">
                <w:rPr>
                  <w:sz w:val="20"/>
                  <w:szCs w:val="20"/>
                  <w:lang w:val="en-GB"/>
                </w:rPr>
                <w:t xml:space="preserve">System sends the notification(s) to </w:t>
              </w:r>
            </w:ins>
            <w:ins w:id="331" w:author="Thrideep Gona" w:date="2016-06-27T15:45:00Z">
              <w:r w:rsidR="008600AE">
                <w:rPr>
                  <w:sz w:val="20"/>
                  <w:szCs w:val="20"/>
                  <w:lang w:val="en-GB"/>
                </w:rPr>
                <w:t xml:space="preserve">the </w:t>
              </w:r>
            </w:ins>
            <w:ins w:id="332" w:author="Thrideep Gona" w:date="2016-06-21T10:27:00Z">
              <w:r w:rsidRPr="00E326CF">
                <w:rPr>
                  <w:sz w:val="20"/>
                  <w:szCs w:val="20"/>
                  <w:lang w:val="en-GB"/>
                </w:rPr>
                <w:t>respective reviewer(s)</w:t>
              </w:r>
            </w:ins>
            <w:ins w:id="333" w:author="Thrideep Gona" w:date="2016-06-27T15:45:00Z">
              <w:r w:rsidR="001D6482">
                <w:rPr>
                  <w:sz w:val="20"/>
                  <w:szCs w:val="20"/>
                  <w:lang w:val="en-GB"/>
                </w:rPr>
                <w:t>.</w:t>
              </w:r>
            </w:ins>
          </w:p>
        </w:tc>
        <w:tc>
          <w:tcPr>
            <w:tcW w:w="3083" w:type="dxa"/>
          </w:tcPr>
          <w:p w:rsidR="00D808F6" w:rsidRDefault="00D808F6" w:rsidP="00122C30">
            <w:pPr>
              <w:pStyle w:val="ListParagraph"/>
              <w:numPr>
                <w:ilvl w:val="0"/>
                <w:numId w:val="30"/>
              </w:numPr>
              <w:rPr>
                <w:ins w:id="334" w:author="Thrideep Gona" w:date="2016-06-27T16:19:00Z"/>
                <w:sz w:val="20"/>
                <w:szCs w:val="20"/>
                <w:lang w:val="en-GB"/>
              </w:rPr>
            </w:pPr>
            <w:ins w:id="335" w:author="Thrideep Gona" w:date="2016-06-27T16:15:00Z">
              <w:r>
                <w:rPr>
                  <w:b/>
                  <w:sz w:val="20"/>
                  <w:szCs w:val="20"/>
                  <w:lang w:val="en-GB"/>
                </w:rPr>
                <w:t xml:space="preserve">Alt4 </w:t>
              </w:r>
              <w:r>
                <w:rPr>
                  <w:sz w:val="20"/>
                  <w:szCs w:val="20"/>
                  <w:lang w:val="en-GB"/>
                </w:rPr>
                <w:t xml:space="preserve">– System </w:t>
              </w:r>
              <w:r>
                <w:rPr>
                  <w:sz w:val="20"/>
                  <w:szCs w:val="20"/>
                  <w:lang w:val="en-GB"/>
                </w:rPr>
                <w:t>validates on</w:t>
              </w:r>
              <w:r w:rsidR="007A46C4">
                <w:rPr>
                  <w:sz w:val="20"/>
                  <w:szCs w:val="20"/>
                  <w:lang w:val="en-GB"/>
                </w:rPr>
                <w:t xml:space="preserve"> “</w:t>
              </w:r>
            </w:ins>
            <w:ins w:id="336" w:author="Thrideep Gona" w:date="2016-06-27T16:22:00Z">
              <w:r w:rsidR="007A46C4">
                <w:rPr>
                  <w:sz w:val="20"/>
                  <w:szCs w:val="20"/>
                  <w:lang w:val="en-GB"/>
                </w:rPr>
                <w:t>S</w:t>
              </w:r>
            </w:ins>
            <w:ins w:id="337" w:author="Thrideep Gona" w:date="2016-06-27T16:15:00Z">
              <w:r>
                <w:rPr>
                  <w:sz w:val="20"/>
                  <w:szCs w:val="20"/>
                  <w:lang w:val="en-GB"/>
                </w:rPr>
                <w:t xml:space="preserve">ubmit for review” button </w:t>
              </w:r>
            </w:ins>
            <w:ins w:id="338" w:author="Thrideep Gona" w:date="2016-06-27T16:20:00Z">
              <w:r w:rsidR="00C11D3C">
                <w:rPr>
                  <w:sz w:val="20"/>
                  <w:szCs w:val="20"/>
                  <w:lang w:val="en-GB"/>
                </w:rPr>
                <w:t>click</w:t>
              </w:r>
              <w:r w:rsidR="008E2623"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339" w:author="Thrideep Gona" w:date="2016-06-27T16:16:00Z">
              <w:r>
                <w:rPr>
                  <w:sz w:val="20"/>
                  <w:szCs w:val="20"/>
                  <w:lang w:val="en-GB"/>
                </w:rPr>
                <w:t>as if KRAs have been defined for all roles</w:t>
              </w:r>
            </w:ins>
            <w:ins w:id="340" w:author="Thrideep Gona" w:date="2016-06-27T16:15:00Z">
              <w:r>
                <w:rPr>
                  <w:sz w:val="20"/>
                  <w:szCs w:val="20"/>
                  <w:lang w:val="en-GB"/>
                </w:rPr>
                <w:t>.</w:t>
              </w:r>
            </w:ins>
          </w:p>
          <w:p w:rsidR="008E2623" w:rsidRPr="00D808F6" w:rsidRDefault="008E2623" w:rsidP="00122C30">
            <w:pPr>
              <w:pStyle w:val="ListParagraph"/>
              <w:numPr>
                <w:ilvl w:val="0"/>
                <w:numId w:val="30"/>
              </w:numPr>
              <w:rPr>
                <w:ins w:id="341" w:author="Thrideep Gona" w:date="2016-06-27T16:15:00Z"/>
                <w:sz w:val="20"/>
                <w:szCs w:val="20"/>
                <w:lang w:val="en-GB"/>
              </w:rPr>
            </w:pPr>
            <w:ins w:id="342" w:author="Thrideep Gona" w:date="2016-06-27T16:19:00Z">
              <w:r>
                <w:rPr>
                  <w:b/>
                  <w:sz w:val="20"/>
                  <w:szCs w:val="20"/>
                  <w:lang w:val="en-GB"/>
                </w:rPr>
                <w:t>Post condition</w:t>
              </w:r>
              <w:r>
                <w:rPr>
                  <w:b/>
                  <w:sz w:val="20"/>
                  <w:szCs w:val="20"/>
                  <w:lang w:val="en-GB"/>
                </w:rPr>
                <w:t xml:space="preserve"> </w:t>
              </w:r>
            </w:ins>
            <w:ins w:id="343" w:author="Thrideep Gona" w:date="2016-06-27T16:20:00Z">
              <w:r w:rsidRPr="00D858EF">
                <w:rPr>
                  <w:sz w:val="20"/>
                  <w:szCs w:val="20"/>
                  <w:lang w:val="en-GB"/>
                </w:rPr>
                <w:t>–</w:t>
              </w:r>
            </w:ins>
            <w:ins w:id="344" w:author="Thrideep Gona" w:date="2016-06-27T16:19:00Z">
              <w:r w:rsidRPr="00D858EF"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345" w:author="Thrideep Gona" w:date="2016-06-27T16:20:00Z">
              <w:r w:rsidRPr="00D858EF">
                <w:rPr>
                  <w:sz w:val="20"/>
                  <w:szCs w:val="20"/>
                  <w:lang w:val="en-GB"/>
                </w:rPr>
                <w:t xml:space="preserve">HR Head will be hard-stopped from submitting the KRAs for review if KRAs have not been </w:t>
              </w:r>
            </w:ins>
            <w:ins w:id="346" w:author="Thrideep Gona" w:date="2016-06-27T16:21:00Z">
              <w:r w:rsidRPr="00D858EF">
                <w:rPr>
                  <w:sz w:val="20"/>
                  <w:szCs w:val="20"/>
                  <w:lang w:val="en-GB"/>
                </w:rPr>
                <w:t>defined for all roles.</w:t>
              </w:r>
            </w:ins>
          </w:p>
          <w:p w:rsidR="00EF66CC" w:rsidRDefault="00EF66CC" w:rsidP="00122C30">
            <w:pPr>
              <w:pStyle w:val="ListParagraph"/>
              <w:numPr>
                <w:ilvl w:val="0"/>
                <w:numId w:val="30"/>
              </w:numPr>
              <w:rPr>
                <w:ins w:id="347" w:author="Thrideep Gona" w:date="2016-06-27T16:25:00Z"/>
                <w:sz w:val="20"/>
                <w:szCs w:val="20"/>
                <w:lang w:val="en-GB"/>
              </w:rPr>
            </w:pPr>
            <w:ins w:id="348" w:author="Thrideep Gona" w:date="2016-06-24T17:34:00Z">
              <w:r w:rsidRPr="000C6790">
                <w:rPr>
                  <w:b/>
                  <w:sz w:val="20"/>
                  <w:szCs w:val="20"/>
                  <w:lang w:val="en-GB"/>
                </w:rPr>
                <w:t>Alt</w:t>
              </w:r>
            </w:ins>
            <w:ins w:id="349" w:author="Thrideep Gona" w:date="2016-06-27T16:16:00Z">
              <w:r w:rsidR="001510D5">
                <w:rPr>
                  <w:b/>
                  <w:sz w:val="20"/>
                  <w:szCs w:val="20"/>
                  <w:lang w:val="en-GB"/>
                </w:rPr>
                <w:t>5</w:t>
              </w:r>
            </w:ins>
            <w:ins w:id="350" w:author="Thrideep Gona" w:date="2016-06-24T17:34:00Z">
              <w:r>
                <w:rPr>
                  <w:sz w:val="20"/>
                  <w:szCs w:val="20"/>
                  <w:lang w:val="en-GB"/>
                </w:rPr>
                <w:t xml:space="preserve"> – System doesn</w:t>
              </w:r>
            </w:ins>
            <w:ins w:id="351" w:author="Thrideep Gona" w:date="2016-06-24T17:35:00Z">
              <w:r>
                <w:rPr>
                  <w:sz w:val="20"/>
                  <w:szCs w:val="20"/>
                  <w:lang w:val="en-GB"/>
                </w:rPr>
                <w:t>’t allow the HR Head to edit the KRA</w:t>
              </w:r>
            </w:ins>
            <w:ins w:id="352" w:author="Thrideep Gona" w:date="2016-06-24T17:36:00Z">
              <w:r>
                <w:rPr>
                  <w:sz w:val="20"/>
                  <w:szCs w:val="20"/>
                  <w:lang w:val="en-GB"/>
                </w:rPr>
                <w:t xml:space="preserve"> once it is submitted for review.</w:t>
              </w:r>
            </w:ins>
          </w:p>
          <w:p w:rsidR="00033625" w:rsidRPr="00E326CF" w:rsidRDefault="00033625" w:rsidP="00033625">
            <w:pPr>
              <w:pStyle w:val="ListParagraph"/>
              <w:numPr>
                <w:ilvl w:val="0"/>
                <w:numId w:val="30"/>
              </w:numPr>
              <w:rPr>
                <w:ins w:id="353" w:author="Thrideep Gona" w:date="2016-06-24T17:19:00Z"/>
                <w:sz w:val="20"/>
                <w:szCs w:val="20"/>
                <w:lang w:val="en-GB"/>
              </w:rPr>
            </w:pPr>
            <w:ins w:id="354" w:author="Thrideep Gona" w:date="2016-06-27T16:25:00Z">
              <w:r>
                <w:rPr>
                  <w:b/>
                  <w:sz w:val="20"/>
                  <w:szCs w:val="20"/>
                  <w:lang w:val="en-GB"/>
                </w:rPr>
                <w:t>Post condition</w:t>
              </w:r>
              <w:r>
                <w:rPr>
                  <w:b/>
                  <w:sz w:val="20"/>
                  <w:szCs w:val="20"/>
                  <w:lang w:val="en-GB"/>
                </w:rPr>
                <w:t xml:space="preserve"> </w:t>
              </w:r>
              <w:r w:rsidRPr="00033625">
                <w:rPr>
                  <w:sz w:val="20"/>
                  <w:szCs w:val="20"/>
                  <w:lang w:val="en-GB"/>
                </w:rPr>
                <w:t>– System will disable the Save as draft and Submit for review buttons.</w:t>
              </w:r>
            </w:ins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</w:p>
    <w:p w:rsidR="00A278DA" w:rsidRPr="00BE56E5" w:rsidDel="004D4644" w:rsidRDefault="00A278DA" w:rsidP="00BE56E5">
      <w:pPr>
        <w:pStyle w:val="ListParagraph"/>
        <w:rPr>
          <w:del w:id="355" w:author="Thrideep Gona" w:date="2016-06-27T16:28:00Z"/>
          <w:b/>
          <w:bCs/>
        </w:rPr>
      </w:pPr>
    </w:p>
    <w:p w:rsidR="00F93A39" w:rsidRDefault="00AB4414" w:rsidP="00BE56E5">
      <w:pPr>
        <w:pStyle w:val="ListParagraph"/>
        <w:numPr>
          <w:ilvl w:val="0"/>
          <w:numId w:val="28"/>
        </w:numPr>
        <w:rPr>
          <w:ins w:id="356" w:author="Thrideep Gona" w:date="2016-06-27T16:28:00Z"/>
          <w:b/>
          <w:bCs/>
        </w:rPr>
      </w:pPr>
      <w:r w:rsidRPr="00BE56E5">
        <w:rPr>
          <w:b/>
          <w:bCs/>
        </w:rPr>
        <w:t>ALTERNATIVE FLOW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698"/>
        <w:gridCol w:w="3772"/>
        <w:gridCol w:w="3083"/>
      </w:tblGrid>
      <w:tr w:rsidR="004D4644" w:rsidTr="004451B0">
        <w:trPr>
          <w:trHeight w:val="426"/>
          <w:ins w:id="357" w:author="Thrideep Gona" w:date="2016-06-27T16:28:00Z"/>
        </w:trPr>
        <w:tc>
          <w:tcPr>
            <w:tcW w:w="3698" w:type="dxa"/>
          </w:tcPr>
          <w:p w:rsidR="00C357BA" w:rsidRPr="00D03EDA" w:rsidRDefault="00C357BA" w:rsidP="00D03EDA">
            <w:pPr>
              <w:pStyle w:val="ListParagraph"/>
              <w:numPr>
                <w:ilvl w:val="0"/>
                <w:numId w:val="30"/>
              </w:numPr>
              <w:rPr>
                <w:ins w:id="358" w:author="Thrideep Gona" w:date="2016-06-27T16:28:00Z"/>
                <w:sz w:val="20"/>
                <w:szCs w:val="20"/>
                <w:lang w:val="en-GB"/>
              </w:rPr>
            </w:pPr>
            <w:ins w:id="359" w:author="Thrideep Gona" w:date="2016-06-27T16:28:00Z">
              <w:r>
                <w:rPr>
                  <w:sz w:val="20"/>
                  <w:szCs w:val="20"/>
                  <w:lang w:val="en-GB"/>
                </w:rPr>
                <w:t xml:space="preserve">HR Head is </w:t>
              </w:r>
            </w:ins>
            <w:ins w:id="360" w:author="Thrideep Gona" w:date="2016-06-27T16:30:00Z">
              <w:r w:rsidR="00CC5298">
                <w:rPr>
                  <w:sz w:val="20"/>
                  <w:szCs w:val="20"/>
                  <w:lang w:val="en-GB"/>
                </w:rPr>
                <w:t>logged</w:t>
              </w:r>
              <w:r w:rsidR="004A6B21">
                <w:rPr>
                  <w:sz w:val="20"/>
                  <w:szCs w:val="20"/>
                  <w:lang w:val="en-GB"/>
                </w:rPr>
                <w:t xml:space="preserve"> </w:t>
              </w:r>
            </w:ins>
            <w:ins w:id="361" w:author="Thrideep Gona" w:date="2016-06-27T16:28:00Z">
              <w:r>
                <w:rPr>
                  <w:sz w:val="20"/>
                  <w:szCs w:val="20"/>
                  <w:lang w:val="en-GB"/>
                </w:rPr>
                <w:t>out of the system</w:t>
              </w:r>
            </w:ins>
            <w:ins w:id="362" w:author="Thrideep Gona" w:date="2016-06-27T16:30:00Z">
              <w:r w:rsidR="00D03EDA">
                <w:rPr>
                  <w:sz w:val="20"/>
                  <w:szCs w:val="20"/>
                  <w:lang w:val="en-GB"/>
                </w:rPr>
                <w:t xml:space="preserve"> due to session time out, exception </w:t>
              </w:r>
            </w:ins>
            <w:ins w:id="363" w:author="Thrideep Gona" w:date="2016-06-27T16:31:00Z">
              <w:r w:rsidR="00D03EDA">
                <w:rPr>
                  <w:sz w:val="20"/>
                  <w:szCs w:val="20"/>
                  <w:lang w:val="en-GB"/>
                </w:rPr>
                <w:t>or intentionally.</w:t>
              </w:r>
            </w:ins>
          </w:p>
        </w:tc>
        <w:tc>
          <w:tcPr>
            <w:tcW w:w="3772" w:type="dxa"/>
          </w:tcPr>
          <w:p w:rsidR="004D4644" w:rsidRDefault="00270170" w:rsidP="004451B0">
            <w:pPr>
              <w:pStyle w:val="ListParagraph"/>
              <w:numPr>
                <w:ilvl w:val="0"/>
                <w:numId w:val="30"/>
              </w:numPr>
              <w:rPr>
                <w:ins w:id="364" w:author="Thrideep Gona" w:date="2016-06-27T16:28:00Z"/>
                <w:sz w:val="20"/>
                <w:szCs w:val="20"/>
                <w:lang w:val="en-GB"/>
              </w:rPr>
            </w:pPr>
            <w:ins w:id="365" w:author="Thrideep Gona" w:date="2016-06-27T16:28:00Z">
              <w:r>
                <w:rPr>
                  <w:sz w:val="20"/>
                  <w:szCs w:val="20"/>
                  <w:lang w:val="en-GB"/>
                </w:rPr>
                <w:t>System maintains the state of KRA definition process</w:t>
              </w:r>
            </w:ins>
            <w:ins w:id="366" w:author="Thrideep Gona" w:date="2016-06-27T16:31:00Z">
              <w:r w:rsidR="0098737E">
                <w:rPr>
                  <w:sz w:val="20"/>
                  <w:szCs w:val="20"/>
                  <w:lang w:val="en-GB"/>
                </w:rPr>
                <w:t xml:space="preserve"> at which role the process has been halted.</w:t>
              </w:r>
            </w:ins>
          </w:p>
        </w:tc>
        <w:tc>
          <w:tcPr>
            <w:tcW w:w="3083" w:type="dxa"/>
          </w:tcPr>
          <w:p w:rsidR="004D4644" w:rsidRPr="00BD7CDE" w:rsidRDefault="00BD7CDE" w:rsidP="004451B0">
            <w:pPr>
              <w:pStyle w:val="ListParagraph"/>
              <w:numPr>
                <w:ilvl w:val="0"/>
                <w:numId w:val="30"/>
              </w:numPr>
              <w:rPr>
                <w:ins w:id="367" w:author="Thrideep Gona" w:date="2016-06-27T16:28:00Z"/>
                <w:sz w:val="20"/>
                <w:szCs w:val="20"/>
                <w:lang w:val="en-GB"/>
              </w:rPr>
            </w:pPr>
            <w:ins w:id="368" w:author="Thrideep Gona" w:date="2016-06-27T16:33:00Z">
              <w:r w:rsidRPr="00BD7CDE">
                <w:rPr>
                  <w:sz w:val="20"/>
                  <w:szCs w:val="20"/>
                  <w:lang w:val="en-GB"/>
                </w:rPr>
                <w:t>HR Head</w:t>
              </w:r>
              <w:r>
                <w:rPr>
                  <w:sz w:val="20"/>
                  <w:szCs w:val="20"/>
                  <w:lang w:val="en-GB"/>
                </w:rPr>
                <w:t xml:space="preserve"> will be able to resume the KRA definition process where it has been halted.</w:t>
              </w:r>
            </w:ins>
          </w:p>
        </w:tc>
      </w:tr>
    </w:tbl>
    <w:p w:rsidR="004D4644" w:rsidRPr="00BE56E5" w:rsidDel="004D4644" w:rsidRDefault="004D4644" w:rsidP="004D4644">
      <w:pPr>
        <w:pStyle w:val="ListParagraph"/>
        <w:rPr>
          <w:del w:id="369" w:author="Thrideep Gona" w:date="2016-06-27T16:28:00Z"/>
          <w:b/>
          <w:bCs/>
        </w:rPr>
      </w:pPr>
    </w:p>
    <w:tbl>
      <w:tblPr>
        <w:tblW w:w="10570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0"/>
      </w:tblGrid>
      <w:tr w:rsidR="00F93A39" w:rsidRPr="00BE56E5" w:rsidDel="004D4644" w:rsidTr="004D4644">
        <w:trPr>
          <w:trHeight w:val="736"/>
          <w:del w:id="370" w:author="Thrideep Gona" w:date="2016-06-27T16:28:00Z"/>
        </w:trPr>
        <w:tc>
          <w:tcPr>
            <w:tcW w:w="10570" w:type="dxa"/>
            <w:shd w:val="clear" w:color="auto" w:fill="FFFFFF" w:themeFill="background1"/>
            <w:vAlign w:val="center"/>
          </w:tcPr>
          <w:p w:rsidR="00745CF5" w:rsidDel="004D4644" w:rsidRDefault="00745CF5" w:rsidP="004D4644">
            <w:pPr>
              <w:pStyle w:val="ListParagraph"/>
              <w:rPr>
                <w:ins w:id="371" w:author="Sarada Nath" w:date="2016-06-17T15:12:00Z"/>
                <w:del w:id="372" w:author="Thrideep Gona" w:date="2016-06-27T16:26:00Z"/>
                <w:lang w:val="en-GB"/>
              </w:rPr>
            </w:pPr>
            <w:ins w:id="373" w:author="Sarada Nath" w:date="2016-06-17T15:12:00Z">
              <w:del w:id="374" w:author="Thrideep Gona" w:date="2016-06-27T16:26:00Z">
                <w:r w:rsidDel="004D4644">
                  <w:rPr>
                    <w:lang w:val="en-GB"/>
                  </w:rPr>
                  <w:delText xml:space="preserve">If </w:delText>
                </w:r>
              </w:del>
            </w:ins>
            <w:del w:id="375" w:author="Thrideep Gona" w:date="2016-06-27T16:26:00Z">
              <w:r w:rsidR="006A4E29" w:rsidDel="004D4644">
                <w:rPr>
                  <w:lang w:val="en-GB"/>
                </w:rPr>
                <w:delText xml:space="preserve">If </w:delText>
              </w:r>
              <w:r w:rsidR="006009BB" w:rsidDel="004D4644">
                <w:rPr>
                  <w:lang w:val="en-GB"/>
                </w:rPr>
                <w:delText>HR Head</w:delText>
              </w:r>
            </w:del>
            <w:ins w:id="376" w:author="Sarada Nath" w:date="2016-06-17T15:12:00Z">
              <w:del w:id="377" w:author="Thrideep Gona" w:date="2016-06-27T16:26:00Z">
                <w:r w:rsidDel="004D4644">
                  <w:rPr>
                    <w:lang w:val="en-GB"/>
                  </w:rPr>
                  <w:delText>t</w:delText>
                </w:r>
              </w:del>
            </w:ins>
            <w:ins w:id="378" w:author="Sarada Nath" w:date="2016-06-17T15:11:00Z">
              <w:del w:id="379" w:author="Thrideep Gona" w:date="2016-06-27T16:26:00Z">
                <w:r w:rsidDel="004D4644">
                  <w:rPr>
                    <w:lang w:val="en-GB"/>
                  </w:rPr>
                  <w:delText>he submitted KRAs are rejected,</w:delText>
                </w:r>
              </w:del>
            </w:ins>
            <w:ins w:id="380" w:author="Sarada Nath" w:date="2016-06-17T15:12:00Z">
              <w:del w:id="381" w:author="Thrideep Gona" w:date="2016-06-27T16:26:00Z">
                <w:r w:rsidDel="004D4644">
                  <w:rPr>
                    <w:lang w:val="en-GB"/>
                  </w:rPr>
                  <w:delText xml:space="preserve"> then those KRAs are editable</w:delText>
                </w:r>
              </w:del>
            </w:ins>
            <w:ins w:id="382" w:author="Sarada Nath" w:date="2016-06-17T17:00:00Z">
              <w:del w:id="383" w:author="Thrideep Gona" w:date="2016-06-27T16:26:00Z">
                <w:r w:rsidR="006E779B" w:rsidDel="004D4644">
                  <w:rPr>
                    <w:lang w:val="en-GB"/>
                  </w:rPr>
                  <w:delText xml:space="preserve"> for the HR Head</w:delText>
                </w:r>
              </w:del>
            </w:ins>
            <w:ins w:id="384" w:author="Sarada Nath" w:date="2016-06-17T15:12:00Z">
              <w:del w:id="385" w:author="Thrideep Gona" w:date="2016-06-27T16:26:00Z">
                <w:r w:rsidDel="004D4644">
                  <w:rPr>
                    <w:lang w:val="en-GB"/>
                  </w:rPr>
                  <w:delText>.</w:delText>
                </w:r>
              </w:del>
            </w:ins>
          </w:p>
          <w:p w:rsidR="00CF6713" w:rsidRPr="00A45915" w:rsidDel="004D4644" w:rsidRDefault="00745CF5" w:rsidP="004D4644">
            <w:pPr>
              <w:pStyle w:val="ListParagraph"/>
              <w:rPr>
                <w:del w:id="386" w:author="Thrideep Gona" w:date="2016-06-27T16:28:00Z"/>
                <w:lang w:val="en-GB"/>
              </w:rPr>
            </w:pPr>
            <w:ins w:id="387" w:author="Sarada Nath" w:date="2016-06-17T15:12:00Z">
              <w:del w:id="388" w:author="Thrideep Gona" w:date="2016-06-27T16:26:00Z">
                <w:r w:rsidDel="004D4644">
                  <w:rPr>
                    <w:lang w:val="en-GB"/>
                  </w:rPr>
                  <w:delText>HR Head follow</w:delText>
                </w:r>
              </w:del>
            </w:ins>
            <w:ins w:id="389" w:author="Sarada Nath" w:date="2016-06-17T15:13:00Z">
              <w:del w:id="390" w:author="Thrideep Gona" w:date="2016-06-27T16:26:00Z">
                <w:r w:rsidDel="004D4644">
                  <w:rPr>
                    <w:lang w:val="en-GB"/>
                  </w:rPr>
                  <w:delText>s</w:delText>
                </w:r>
              </w:del>
            </w:ins>
            <w:ins w:id="391" w:author="Sarada Nath" w:date="2016-06-17T15:12:00Z">
              <w:del w:id="392" w:author="Thrideep Gona" w:date="2016-06-27T16:26:00Z">
                <w:r w:rsidDel="004D4644">
                  <w:rPr>
                    <w:lang w:val="en-GB"/>
                  </w:rPr>
                  <w:delText xml:space="preserve"> the normal flow</w:delText>
                </w:r>
              </w:del>
            </w:ins>
            <w:ins w:id="393" w:author="Sarada Nath" w:date="2016-06-17T15:13:00Z">
              <w:del w:id="394" w:author="Thrideep Gona" w:date="2016-06-27T16:26:00Z">
                <w:r w:rsidDel="004D4644">
                  <w:rPr>
                    <w:lang w:val="en-GB"/>
                  </w:rPr>
                  <w:delText xml:space="preserve"> to </w:delText>
                </w:r>
              </w:del>
            </w:ins>
            <w:ins w:id="395" w:author="Sarada Nath" w:date="2016-06-17T15:14:00Z">
              <w:del w:id="396" w:author="Thrideep Gona" w:date="2016-06-27T16:26:00Z">
                <w:r w:rsidR="004571F0" w:rsidDel="004D4644">
                  <w:rPr>
                    <w:lang w:val="en-GB"/>
                  </w:rPr>
                  <w:delText>incorporate the review comments.</w:delText>
                </w:r>
              </w:del>
            </w:ins>
            <w:del w:id="397" w:author="Thrideep Gona" w:date="2016-06-27T16:26:00Z">
              <w:r w:rsidR="006009BB" w:rsidDel="004D4644">
                <w:rPr>
                  <w:lang w:val="en-GB"/>
                </w:rPr>
                <w:delText xml:space="preserve"> </w:delText>
              </w:r>
              <w:r w:rsidR="00CF6713" w:rsidDel="004D4644">
                <w:rPr>
                  <w:lang w:val="en-GB"/>
                </w:rPr>
                <w:delText xml:space="preserve"> is not available, system admin can give access privileges to department head</w:delText>
              </w:r>
            </w:del>
          </w:p>
          <w:p w:rsidR="00CF6713" w:rsidRPr="00CF6713" w:rsidDel="004D4644" w:rsidRDefault="00E00F03" w:rsidP="004D4644">
            <w:pPr>
              <w:pStyle w:val="ListParagraph"/>
              <w:rPr>
                <w:del w:id="398" w:author="Thrideep Gona" w:date="2016-06-27T16:28:00Z"/>
                <w:lang w:val="en-GB"/>
              </w:rPr>
            </w:pPr>
            <w:del w:id="399" w:author="Thrideep Gona" w:date="2016-06-27T16:28:00Z">
              <w:r w:rsidDel="004D4644">
                <w:rPr>
                  <w:lang w:val="en-GB"/>
                </w:rPr>
                <w:delText>for</w:delText>
              </w:r>
              <w:r w:rsidR="00CF6713" w:rsidDel="004D4644">
                <w:rPr>
                  <w:lang w:val="en-GB"/>
                </w:rPr>
                <w:delText xml:space="preserve"> defining KRAs.</w:delText>
              </w:r>
            </w:del>
          </w:p>
        </w:tc>
      </w:tr>
    </w:tbl>
    <w:p w:rsidR="00F93A39" w:rsidRPr="00BE56E5" w:rsidDel="004D4644" w:rsidRDefault="00F93A39" w:rsidP="004D4644">
      <w:pPr>
        <w:ind w:left="720"/>
        <w:rPr>
          <w:del w:id="400" w:author="Thrideep Gona" w:date="2016-06-27T16:28:00Z"/>
          <w:lang w:val="en-GB"/>
        </w:rPr>
      </w:pPr>
    </w:p>
    <w:p w:rsidR="004D4644" w:rsidRDefault="004D4644" w:rsidP="004D4644">
      <w:pPr>
        <w:pStyle w:val="ListParagraph"/>
        <w:rPr>
          <w:ins w:id="401" w:author="Thrideep Gona" w:date="2016-06-27T16:28:00Z"/>
          <w:b/>
          <w:bCs/>
        </w:rPr>
      </w:pPr>
    </w:p>
    <w:p w:rsidR="00F93A39" w:rsidRPr="00BE56E5" w:rsidRDefault="00AB4414" w:rsidP="00BE56E5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F93A39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BE56E5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9E7754" w:rsidRPr="00BE56E5" w:rsidTr="00206D03">
        <w:tc>
          <w:tcPr>
            <w:tcW w:w="10170" w:type="dxa"/>
          </w:tcPr>
          <w:p w:rsidR="009576BE" w:rsidRDefault="00CF6713" w:rsidP="00CF6713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>
              <w:rPr>
                <w:lang w:val="en-GB"/>
              </w:rPr>
              <w:t xml:space="preserve">KRAs definition should be based on </w:t>
            </w:r>
            <w:r w:rsidR="00F717DF">
              <w:rPr>
                <w:rFonts w:eastAsia="Calibri"/>
                <w:color w:val="000000"/>
                <w:lang w:bidi="hi-IN"/>
              </w:rPr>
              <w:t>role, grade and department</w:t>
            </w:r>
            <w:r>
              <w:rPr>
                <w:lang w:val="en-GB"/>
              </w:rPr>
              <w:t>.</w:t>
            </w:r>
          </w:p>
          <w:p w:rsidR="00A4529E" w:rsidDel="005E2758" w:rsidRDefault="00A4529E" w:rsidP="005E2758">
            <w:pPr>
              <w:pStyle w:val="ListParagraph"/>
              <w:numPr>
                <w:ilvl w:val="0"/>
                <w:numId w:val="34"/>
              </w:numPr>
              <w:rPr>
                <w:ins w:id="402" w:author="Sarada Nath" w:date="2016-06-17T15:16:00Z"/>
                <w:del w:id="403" w:author="Thrideep Gona" w:date="2016-06-27T16:34:00Z"/>
                <w:lang w:val="en-GB"/>
              </w:rPr>
            </w:pPr>
            <w:r>
              <w:rPr>
                <w:lang w:val="en-GB"/>
              </w:rPr>
              <w:t>Each KRA</w:t>
            </w:r>
            <w:r w:rsidR="004D31EC">
              <w:rPr>
                <w:lang w:val="en-GB"/>
              </w:rPr>
              <w:t xml:space="preserve"> should have Aspect, Metric, Target and Tenure.</w:t>
            </w:r>
            <w:ins w:id="404" w:author="Thrideep Gona" w:date="2016-06-27T16:34:00Z">
              <w:r w:rsidR="005E2758" w:rsidDel="005E2758">
                <w:rPr>
                  <w:lang w:val="en-GB"/>
                </w:rPr>
                <w:t xml:space="preserve"> </w:t>
              </w:r>
            </w:ins>
          </w:p>
          <w:p w:rsidR="004571F0" w:rsidRPr="00CF6713" w:rsidRDefault="004571F0" w:rsidP="005E2758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ins w:id="405" w:author="Sarada Nath" w:date="2016-06-17T15:18:00Z">
              <w:del w:id="406" w:author="Thrideep Gona" w:date="2016-06-27T16:34:00Z">
                <w:r w:rsidDel="005E2758">
                  <w:rPr>
                    <w:lang w:val="en-GB"/>
                  </w:rPr>
                  <w:delText>Those r</w:delText>
                </w:r>
              </w:del>
            </w:ins>
            <w:ins w:id="407" w:author="Sarada Nath" w:date="2016-06-17T15:16:00Z">
              <w:del w:id="408" w:author="Thrideep Gona" w:date="2016-06-27T16:34:00Z">
                <w:r w:rsidDel="005E2758">
                  <w:rPr>
                    <w:lang w:val="en-GB"/>
                  </w:rPr>
                  <w:delText xml:space="preserve">oles </w:delText>
                </w:r>
              </w:del>
            </w:ins>
            <w:ins w:id="409" w:author="Sarada Nath" w:date="2016-06-17T15:17:00Z">
              <w:del w:id="410" w:author="Thrideep Gona" w:date="2016-06-27T16:34:00Z">
                <w:r w:rsidDel="005E2758">
                  <w:rPr>
                    <w:lang w:val="en-GB"/>
                  </w:rPr>
                  <w:delText xml:space="preserve">which </w:delText>
                </w:r>
              </w:del>
            </w:ins>
            <w:ins w:id="411" w:author="Sarada Nath" w:date="2016-06-17T15:16:00Z">
              <w:del w:id="412" w:author="Thrideep Gona" w:date="2016-06-27T16:34:00Z">
                <w:r w:rsidDel="005E2758">
                  <w:rPr>
                    <w:lang w:val="en-GB"/>
                  </w:rPr>
                  <w:delText xml:space="preserve">are </w:delText>
                </w:r>
              </w:del>
            </w:ins>
            <w:ins w:id="413" w:author="Sarada Nath" w:date="2016-06-17T15:17:00Z">
              <w:del w:id="414" w:author="Thrideep Gona" w:date="2016-06-27T16:34:00Z">
                <w:r w:rsidDel="005E2758">
                  <w:rPr>
                    <w:lang w:val="en-GB"/>
                  </w:rPr>
                  <w:delText>assigned to at least one associate</w:delText>
                </w:r>
              </w:del>
            </w:ins>
            <w:ins w:id="415" w:author="Sarada Nath" w:date="2016-06-17T15:20:00Z">
              <w:del w:id="416" w:author="Thrideep Gona" w:date="2016-06-27T16:34:00Z">
                <w:r w:rsidDel="005E2758">
                  <w:rPr>
                    <w:lang w:val="en-GB"/>
                  </w:rPr>
                  <w:delText xml:space="preserve"> will be visible </w:delText>
                </w:r>
              </w:del>
            </w:ins>
            <w:ins w:id="417" w:author="Sarada Nath" w:date="2016-06-17T17:01:00Z">
              <w:del w:id="418" w:author="Thrideep Gona" w:date="2016-06-27T16:34:00Z">
                <w:r w:rsidR="006E779B" w:rsidDel="005E2758">
                  <w:rPr>
                    <w:lang w:val="en-GB"/>
                  </w:rPr>
                  <w:delText>in</w:delText>
                </w:r>
              </w:del>
            </w:ins>
            <w:ins w:id="419" w:author="Sarada Nath" w:date="2016-06-17T15:20:00Z">
              <w:del w:id="420" w:author="Thrideep Gona" w:date="2016-06-27T16:34:00Z">
                <w:r w:rsidDel="005E2758">
                  <w:rPr>
                    <w:lang w:val="en-GB"/>
                  </w:rPr>
                  <w:delText xml:space="preserve"> define KRA.</w:delText>
                </w:r>
              </w:del>
            </w:ins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BE56E5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D03EDA" w:rsidRPr="00BE56E5" w:rsidTr="00206D03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BE56E5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7A46C4" w:rsidRPr="00BE56E5" w:rsidTr="00206D03">
        <w:tc>
          <w:tcPr>
            <w:tcW w:w="10170" w:type="dxa"/>
          </w:tcPr>
          <w:p w:rsidR="00010978" w:rsidRPr="00010978" w:rsidRDefault="00010978" w:rsidP="00010978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lang w:val="en-GB"/>
              </w:rPr>
              <w:t xml:space="preserve">Existing KRAs for the role should be available for </w:t>
            </w:r>
            <w:del w:id="421" w:author="Thrideep Gona" w:date="2016-06-27T16:40:00Z">
              <w:r w:rsidDel="00805898">
                <w:rPr>
                  <w:lang w:val="en-GB"/>
                </w:rPr>
                <w:delText>download or view</w:delText>
              </w:r>
            </w:del>
            <w:ins w:id="422" w:author="Thrideep Gona" w:date="2016-06-27T16:40:00Z">
              <w:r w:rsidR="00805898">
                <w:rPr>
                  <w:lang w:val="en-GB"/>
                </w:rPr>
                <w:t>import.</w:t>
              </w:r>
            </w:ins>
          </w:p>
          <w:p w:rsidR="00010978" w:rsidRPr="00010978" w:rsidDel="001070E3" w:rsidRDefault="00BB4430" w:rsidP="001070E3">
            <w:pPr>
              <w:pStyle w:val="ListParagraph"/>
              <w:numPr>
                <w:ilvl w:val="0"/>
                <w:numId w:val="36"/>
              </w:numPr>
              <w:rPr>
                <w:del w:id="423" w:author="Thrideep Gona" w:date="2016-06-27T16:41:00Z"/>
                <w:lang w:val="en-GB"/>
              </w:rPr>
            </w:pPr>
            <w:r w:rsidRPr="00250976">
              <w:rPr>
                <w:lang w:val="en-GB"/>
              </w:rPr>
              <w:t>All the</w:t>
            </w:r>
            <w:r w:rsidR="00250976" w:rsidRPr="00250976">
              <w:rPr>
                <w:lang w:val="en-GB"/>
              </w:rPr>
              <w:t xml:space="preserve"> KRAs should be </w:t>
            </w:r>
            <w:r w:rsidR="00423E3B">
              <w:rPr>
                <w:lang w:val="en-GB"/>
              </w:rPr>
              <w:t>defined based on the inputs of department head.</w:t>
            </w:r>
            <w:ins w:id="424" w:author="Thrideep Gona" w:date="2016-06-27T16:41:00Z">
              <w:r w:rsidR="001070E3" w:rsidRPr="00010978" w:rsidDel="001070E3">
                <w:rPr>
                  <w:lang w:val="en-GB"/>
                </w:rPr>
                <w:t xml:space="preserve"> </w:t>
              </w:r>
            </w:ins>
          </w:p>
          <w:p w:rsidR="00250976" w:rsidRPr="00250976" w:rsidRDefault="00250976" w:rsidP="001070E3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del w:id="425" w:author="Thrideep Gona" w:date="2016-06-27T16:41:00Z">
              <w:r w:rsidDel="001070E3">
                <w:rPr>
                  <w:lang w:val="en-GB"/>
                </w:rPr>
                <w:delText>KRA should be</w:delText>
              </w:r>
              <w:r w:rsidR="00546F73" w:rsidDel="001070E3">
                <w:rPr>
                  <w:lang w:val="en-GB"/>
                </w:rPr>
                <w:delText xml:space="preserve"> defined</w:delText>
              </w:r>
              <w:r w:rsidDel="001070E3">
                <w:rPr>
                  <w:lang w:val="en-GB"/>
                </w:rPr>
                <w:delText xml:space="preserve"> based on project role performed by the associate.</w:delText>
              </w:r>
            </w:del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BE56E5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745CF5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BE56E5">
      <w:pPr>
        <w:pStyle w:val="ListParagraph"/>
        <w:numPr>
          <w:ilvl w:val="0"/>
          <w:numId w:val="28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554E70" w:rsidRPr="00BE56E5" w:rsidTr="00206D03">
        <w:tc>
          <w:tcPr>
            <w:tcW w:w="10170" w:type="dxa"/>
          </w:tcPr>
          <w:p w:rsidR="000439E0" w:rsidDel="006E779B" w:rsidRDefault="00CF6713" w:rsidP="00CF6713">
            <w:pPr>
              <w:pStyle w:val="ListParagraph"/>
              <w:numPr>
                <w:ilvl w:val="0"/>
                <w:numId w:val="32"/>
              </w:numPr>
              <w:rPr>
                <w:del w:id="426" w:author="Sarada Nath" w:date="2016-06-17T17:02:00Z"/>
                <w:lang w:val="en-GB"/>
              </w:rPr>
            </w:pPr>
            <w:del w:id="427" w:author="Sarada Nath" w:date="2016-06-17T17:02:00Z">
              <w:r w:rsidDel="006E779B">
                <w:rPr>
                  <w:lang w:val="en-GB"/>
                </w:rPr>
                <w:delText>All the defined KRAs should be validated with</w:delText>
              </w:r>
              <w:r w:rsidR="00F717DF" w:rsidDel="006E779B">
                <w:rPr>
                  <w:lang w:val="en-GB"/>
                </w:rPr>
                <w:delText xml:space="preserve"> the</w:delText>
              </w:r>
              <w:r w:rsidDel="006E779B">
                <w:rPr>
                  <w:lang w:val="en-GB"/>
                </w:rPr>
                <w:delText xml:space="preserve"> existing KRAs.</w:delText>
              </w:r>
            </w:del>
          </w:p>
          <w:p w:rsidR="00821148" w:rsidDel="006C1489" w:rsidRDefault="00821148" w:rsidP="006C1489">
            <w:pPr>
              <w:pStyle w:val="ListParagraph"/>
              <w:numPr>
                <w:ilvl w:val="0"/>
                <w:numId w:val="32"/>
              </w:numPr>
              <w:rPr>
                <w:del w:id="428" w:author="Thrideep Gona" w:date="2016-06-27T16:41:00Z"/>
                <w:lang w:val="en-GB"/>
              </w:rPr>
            </w:pPr>
            <w:del w:id="429" w:author="Thrideep Gona" w:date="2016-06-27T16:41:00Z">
              <w:r w:rsidDel="006C1489">
                <w:rPr>
                  <w:lang w:val="en-GB"/>
                </w:rPr>
                <w:delText>Existing KRAs for the role should be available for download or view</w:delText>
              </w:r>
            </w:del>
            <w:ins w:id="430" w:author="Thrideep Gona" w:date="2016-06-27T16:41:00Z">
              <w:r w:rsidR="006C1489">
                <w:rPr>
                  <w:lang w:val="en-GB"/>
                </w:rPr>
                <w:t>KRAs should be defined for all active roles</w:t>
              </w:r>
            </w:ins>
            <w:ins w:id="431" w:author="Sarada Nath" w:date="2016-06-17T17:02:00Z">
              <w:r w:rsidR="006E779B">
                <w:rPr>
                  <w:lang w:val="en-GB"/>
                </w:rPr>
                <w:t>.</w:t>
              </w:r>
            </w:ins>
          </w:p>
          <w:p w:rsidR="00F717DF" w:rsidRPr="00290278" w:rsidRDefault="00821148" w:rsidP="006C1489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del w:id="432" w:author="Thrideep Gona" w:date="2016-06-27T16:41:00Z">
              <w:r w:rsidDel="006C1489">
                <w:rPr>
                  <w:lang w:val="en-GB"/>
                </w:rPr>
                <w:delText xml:space="preserve">When </w:delText>
              </w:r>
              <w:r w:rsidR="006009BB" w:rsidDel="006C1489">
                <w:rPr>
                  <w:lang w:val="en-GB"/>
                </w:rPr>
                <w:delText xml:space="preserve">HR Head </w:delText>
              </w:r>
              <w:r w:rsidDel="006C1489">
                <w:rPr>
                  <w:lang w:val="en-GB"/>
                </w:rPr>
                <w:delText xml:space="preserve"> clicks on </w:delText>
              </w:r>
              <w:r w:rsidR="00F717DF" w:rsidRPr="00F717DF" w:rsidDel="006C1489">
                <w:rPr>
                  <w:lang w:val="en-GB"/>
                </w:rPr>
                <w:delText>submit</w:delText>
              </w:r>
              <w:r w:rsidRPr="00F717DF" w:rsidDel="006C1489">
                <w:rPr>
                  <w:lang w:val="en-GB"/>
                </w:rPr>
                <w:delText xml:space="preserve"> for review</w:delText>
              </w:r>
              <w:r w:rsidDel="006C1489">
                <w:rPr>
                  <w:b/>
                  <w:lang w:val="en-GB"/>
                </w:rPr>
                <w:delText xml:space="preserve"> </w:delText>
              </w:r>
              <w:r w:rsidRPr="00821148" w:rsidDel="006C1489">
                <w:rPr>
                  <w:lang w:val="en-GB"/>
                </w:rPr>
                <w:delText xml:space="preserve">system should trigger notification </w:delText>
              </w:r>
              <w:r w:rsidR="00F717DF" w:rsidDel="006C1489">
                <w:rPr>
                  <w:lang w:val="en-GB"/>
                </w:rPr>
                <w:delText>to department head for approval and department head can see all KRAs pending for approval on his dashboard.</w:delText>
              </w:r>
            </w:del>
          </w:p>
        </w:tc>
      </w:tr>
    </w:tbl>
    <w:p w:rsidR="00F93A39" w:rsidRPr="00BE56E5" w:rsidRDefault="00F93A39" w:rsidP="00F93A39">
      <w:pPr>
        <w:rPr>
          <w:lang w:val="en-GB"/>
        </w:rPr>
      </w:pPr>
    </w:p>
    <w:sectPr w:rsidR="00F93A39" w:rsidRPr="00BE56E5" w:rsidSect="00606AF8">
      <w:headerReference w:type="default" r:id="rId12"/>
      <w:footerReference w:type="default" r:id="rId13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DDF" w:rsidRDefault="00D32DDF">
      <w:r>
        <w:separator/>
      </w:r>
    </w:p>
  </w:endnote>
  <w:endnote w:type="continuationSeparator" w:id="0">
    <w:p w:rsidR="00D32DDF" w:rsidRDefault="00D3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F8" w:rsidRPr="00AA546A" w:rsidRDefault="00606AF8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A5565D">
      <w:rPr>
        <w:rFonts w:eastAsia="MS Mincho"/>
        <w:noProof/>
        <w:color w:val="889147"/>
        <w:sz w:val="18"/>
        <w:szCs w:val="18"/>
      </w:rPr>
      <w:t>1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606AF8" w:rsidRPr="00CB7210" w:rsidRDefault="00606AF8" w:rsidP="00606AF8">
    <w:r w:rsidRPr="00A106B7">
      <w:rPr>
        <w:rFonts w:eastAsia="MS Mincho"/>
        <w:b/>
        <w:noProof/>
        <w:color w:val="889147"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9D6B577" wp14:editId="4CFC710B">
              <wp:simplePos x="0" y="0"/>
              <wp:positionH relativeFrom="column">
                <wp:posOffset>-733425</wp:posOffset>
              </wp:positionH>
              <wp:positionV relativeFrom="paragraph">
                <wp:posOffset>-88265</wp:posOffset>
              </wp:positionV>
              <wp:extent cx="818197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C337041" id="Straight Connector 12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" strokecolor="#7f7f7f"/>
          </w:pict>
        </mc:Fallback>
      </mc:AlternateConten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3E2F73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2299B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D13173">
      <w:rPr>
        <w:rFonts w:eastAsia="MS Mincho"/>
        <w:b/>
        <w:noProof/>
        <w:color w:val="889147"/>
        <w:sz w:val="16"/>
        <w:szCs w:val="16"/>
        <w:lang w:eastAsia="en-US"/>
      </w:rPr>
      <w:t xml:space="preserve">                          </w:t>
    </w:r>
    <w:r w:rsidRPr="00CB7210">
      <w:rPr>
        <w:rFonts w:eastAsia="MS Mincho"/>
        <w:color w:val="889147"/>
        <w:sz w:val="16"/>
        <w:szCs w:val="16"/>
      </w:rPr>
      <w:t xml:space="preserve">SENECAGLOBAL </w:t>
    </w:r>
    <w:r w:rsidR="00F756E9">
      <w:rPr>
        <w:rFonts w:eastAsia="MS Mincho"/>
        <w:color w:val="889147"/>
        <w:sz w:val="16"/>
        <w:szCs w:val="16"/>
      </w:rPr>
      <w:t>PROPRIETA</w:t>
    </w:r>
    <w:r w:rsidR="00150318">
      <w:rPr>
        <w:rFonts w:eastAsia="MS Mincho"/>
        <w:color w:val="889147"/>
        <w:sz w:val="16"/>
        <w:szCs w:val="16"/>
      </w:rPr>
      <w:t xml:space="preserve">RY AND </w:t>
    </w:r>
    <w:r w:rsidR="00902910" w:rsidRPr="00CB7210">
      <w:rPr>
        <w:rFonts w:eastAsia="MS Mincho"/>
        <w:color w:val="889147"/>
        <w:sz w:val="16"/>
        <w:szCs w:val="16"/>
      </w:rPr>
      <w:t>CONFIDENTIAL</w:t>
    </w:r>
    <w:r>
      <w:rPr>
        <w:rFonts w:eastAsia="MS Mincho"/>
        <w:color w:val="889147"/>
        <w:sz w:val="16"/>
        <w:szCs w:val="16"/>
      </w:rPr>
      <w:t xml:space="preserve"> </w:t>
    </w:r>
    <w:r w:rsidR="00F756E9">
      <w:rPr>
        <w:rFonts w:eastAsia="MS Mincho"/>
        <w:color w:val="889147"/>
        <w:sz w:val="16"/>
        <w:szCs w:val="16"/>
      </w:rPr>
      <w:t>INFORMATION</w:t>
    </w:r>
    <w:r>
      <w:rPr>
        <w:rFonts w:eastAsia="MS Mincho"/>
        <w:color w:val="889147"/>
        <w:sz w:val="16"/>
        <w:szCs w:val="16"/>
      </w:rPr>
      <w:t xml:space="preserve">                  VER.NO:2.0</w:t>
    </w:r>
  </w:p>
  <w:p w:rsidR="00294274" w:rsidRPr="000F17A8" w:rsidRDefault="00294274" w:rsidP="000F17A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DDF" w:rsidRDefault="00D32DDF">
      <w:r>
        <w:separator/>
      </w:r>
    </w:p>
  </w:footnote>
  <w:footnote w:type="continuationSeparator" w:id="0">
    <w:p w:rsidR="00D32DDF" w:rsidRDefault="00D32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12" w:rsidRPr="006E1815" w:rsidRDefault="00606AF8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eastAsia="en-US"/>
      </w:rPr>
      <w:drawing>
        <wp:anchor distT="0" distB="0" distL="114300" distR="114300" simplePos="0" relativeHeight="251659264" behindDoc="0" locked="0" layoutInCell="1" allowOverlap="1" wp14:anchorId="61594B84" wp14:editId="11A2690A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6B9A">
      <w:rPr>
        <w:rFonts w:ascii="Co Headline" w:hAnsi="Co Headline"/>
        <w:b/>
        <w:i/>
        <w:noProof/>
        <w:sz w:val="32"/>
        <w:szCs w:val="32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48E1F9" wp14:editId="504F5D59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339725"/>
              <wp:effectExtent l="0" t="0" r="0" b="889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815" w:rsidRPr="00606AF8" w:rsidRDefault="000B2598" w:rsidP="00606AF8">
                          <w:pPr>
                            <w:jc w:val="right"/>
                            <w:rPr>
                              <w:sz w:val="14"/>
                              <w:szCs w:val="40"/>
                            </w:rPr>
                          </w:pPr>
                          <w:r>
                            <w:rPr>
                              <w:sz w:val="20"/>
                              <w:szCs w:val="32"/>
                            </w:rPr>
                            <w:t>KRA Definition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26.7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    <v:textbox style="mso-fit-shape-to-text:t">
                <w:txbxContent>
                  <w:p w:rsidR="006E1815" w:rsidRPr="00606AF8" w:rsidRDefault="000B2598" w:rsidP="00606AF8">
                    <w:pPr>
                      <w:jc w:val="right"/>
                      <w:rPr>
                        <w:sz w:val="14"/>
                        <w:szCs w:val="40"/>
                      </w:rPr>
                    </w:pPr>
                    <w:r>
                      <w:rPr>
                        <w:sz w:val="20"/>
                        <w:szCs w:val="32"/>
                      </w:rPr>
                      <w:t>KRA Definition</w:t>
                    </w:r>
                  </w:p>
                </w:txbxContent>
              </v:textbox>
            </v:shape>
          </w:pict>
        </mc:Fallback>
      </mc:AlternateContent>
    </w:r>
    <w:r w:rsidR="00FB0A12" w:rsidRPr="006E1815">
      <w:rPr>
        <w:rFonts w:ascii="Co Headline" w:hAnsi="Co Headline"/>
        <w:b/>
        <w:i/>
        <w:sz w:val="32"/>
        <w:szCs w:val="32"/>
      </w:rPr>
      <w:t xml:space="preserve">          </w:t>
    </w:r>
  </w:p>
  <w:p w:rsidR="00FB0A12" w:rsidRDefault="00FB0A12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FB0A12" w:rsidRDefault="00FB0A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D0FD2"/>
    <w:multiLevelType w:val="hybridMultilevel"/>
    <w:tmpl w:val="1CE6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7C129A"/>
    <w:multiLevelType w:val="hybridMultilevel"/>
    <w:tmpl w:val="A6B4F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0A6F078F"/>
    <w:multiLevelType w:val="hybridMultilevel"/>
    <w:tmpl w:val="FF78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7E3B82"/>
    <w:multiLevelType w:val="hybridMultilevel"/>
    <w:tmpl w:val="64B60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5D1A1A"/>
    <w:multiLevelType w:val="hybridMultilevel"/>
    <w:tmpl w:val="10CA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17140C"/>
    <w:multiLevelType w:val="hybridMultilevel"/>
    <w:tmpl w:val="646E6716"/>
    <w:lvl w:ilvl="0" w:tplc="D9042D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DB1A39"/>
    <w:multiLevelType w:val="hybridMultilevel"/>
    <w:tmpl w:val="7522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962AE"/>
    <w:multiLevelType w:val="hybridMultilevel"/>
    <w:tmpl w:val="D8AA6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0">
    <w:nsid w:val="40C80716"/>
    <w:multiLevelType w:val="hybridMultilevel"/>
    <w:tmpl w:val="D826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E4A31"/>
    <w:multiLevelType w:val="hybridMultilevel"/>
    <w:tmpl w:val="E66A2FC8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8A821A3"/>
    <w:multiLevelType w:val="hybridMultilevel"/>
    <w:tmpl w:val="1FFC5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D56489"/>
    <w:multiLevelType w:val="hybridMultilevel"/>
    <w:tmpl w:val="4CA2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92CC5"/>
    <w:multiLevelType w:val="hybridMultilevel"/>
    <w:tmpl w:val="67220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39044E"/>
    <w:multiLevelType w:val="hybridMultilevel"/>
    <w:tmpl w:val="CBB0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D26449"/>
    <w:multiLevelType w:val="multilevel"/>
    <w:tmpl w:val="4A9CD4A0"/>
    <w:lvl w:ilvl="0">
      <w:start w:val="1"/>
      <w:numFmt w:val="decimal"/>
      <w:suff w:val="space"/>
      <w:lvlText w:val="%1"/>
      <w:lvlJc w:val="left"/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0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50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6"/>
        </w:tabs>
        <w:ind w:left="10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0"/>
        </w:tabs>
        <w:ind w:left="12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4"/>
        </w:tabs>
        <w:ind w:left="13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08"/>
        </w:tabs>
        <w:ind w:left="1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2"/>
        </w:tabs>
        <w:ind w:left="1652" w:hanging="1584"/>
      </w:pPr>
      <w:rPr>
        <w:rFonts w:hint="default"/>
      </w:rPr>
    </w:lvl>
  </w:abstractNum>
  <w:abstractNum w:abstractNumId="29">
    <w:nsid w:val="5F5A3ED0"/>
    <w:multiLevelType w:val="hybridMultilevel"/>
    <w:tmpl w:val="E910C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450352"/>
    <w:multiLevelType w:val="multilevel"/>
    <w:tmpl w:val="267829C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1">
    <w:nsid w:val="654266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>
    <w:nsid w:val="6EBD17C2"/>
    <w:multiLevelType w:val="hybridMultilevel"/>
    <w:tmpl w:val="E6AC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0C2545"/>
    <w:multiLevelType w:val="hybridMultilevel"/>
    <w:tmpl w:val="05C6D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A3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B8454D0"/>
    <w:multiLevelType w:val="hybridMultilevel"/>
    <w:tmpl w:val="62D60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5"/>
  </w:num>
  <w:num w:numId="2">
    <w:abstractNumId w:val="34"/>
  </w:num>
  <w:num w:numId="3">
    <w:abstractNumId w:val="29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21"/>
  </w:num>
  <w:num w:numId="17">
    <w:abstractNumId w:val="27"/>
  </w:num>
  <w:num w:numId="18">
    <w:abstractNumId w:val="22"/>
  </w:num>
  <w:num w:numId="19">
    <w:abstractNumId w:val="19"/>
  </w:num>
  <w:num w:numId="20">
    <w:abstractNumId w:val="28"/>
  </w:num>
  <w:num w:numId="21">
    <w:abstractNumId w:val="24"/>
  </w:num>
  <w:num w:numId="22">
    <w:abstractNumId w:val="15"/>
  </w:num>
  <w:num w:numId="23">
    <w:abstractNumId w:val="19"/>
  </w:num>
  <w:num w:numId="24">
    <w:abstractNumId w:val="12"/>
  </w:num>
  <w:num w:numId="25">
    <w:abstractNumId w:val="10"/>
  </w:num>
  <w:num w:numId="26">
    <w:abstractNumId w:val="25"/>
  </w:num>
  <w:num w:numId="27">
    <w:abstractNumId w:val="16"/>
  </w:num>
  <w:num w:numId="28">
    <w:abstractNumId w:val="13"/>
  </w:num>
  <w:num w:numId="29">
    <w:abstractNumId w:val="26"/>
  </w:num>
  <w:num w:numId="30">
    <w:abstractNumId w:val="32"/>
  </w:num>
  <w:num w:numId="31">
    <w:abstractNumId w:val="17"/>
  </w:num>
  <w:num w:numId="32">
    <w:abstractNumId w:val="18"/>
  </w:num>
  <w:num w:numId="33">
    <w:abstractNumId w:val="23"/>
  </w:num>
  <w:num w:numId="34">
    <w:abstractNumId w:val="20"/>
  </w:num>
  <w:num w:numId="35">
    <w:abstractNumId w:val="33"/>
  </w:num>
  <w:num w:numId="36">
    <w:abstractNumId w:val="14"/>
  </w:num>
  <w:num w:numId="37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da Nath">
    <w15:presenceInfo w15:providerId="AD" w15:userId="S-1-5-21-3431097142-2965742220-4049184394-7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E5"/>
    <w:rsid w:val="0000017D"/>
    <w:rsid w:val="00010978"/>
    <w:rsid w:val="00023BFD"/>
    <w:rsid w:val="0002469C"/>
    <w:rsid w:val="00026A38"/>
    <w:rsid w:val="00032072"/>
    <w:rsid w:val="00033625"/>
    <w:rsid w:val="000439E0"/>
    <w:rsid w:val="00043BC1"/>
    <w:rsid w:val="00045DDF"/>
    <w:rsid w:val="00053FEF"/>
    <w:rsid w:val="00057D4B"/>
    <w:rsid w:val="00064014"/>
    <w:rsid w:val="000713E5"/>
    <w:rsid w:val="00075CF9"/>
    <w:rsid w:val="000766C5"/>
    <w:rsid w:val="0008191D"/>
    <w:rsid w:val="00083206"/>
    <w:rsid w:val="000869CB"/>
    <w:rsid w:val="000870AA"/>
    <w:rsid w:val="00087F7C"/>
    <w:rsid w:val="000937F4"/>
    <w:rsid w:val="00095201"/>
    <w:rsid w:val="000A1425"/>
    <w:rsid w:val="000A284E"/>
    <w:rsid w:val="000A5AEE"/>
    <w:rsid w:val="000B2598"/>
    <w:rsid w:val="000B345F"/>
    <w:rsid w:val="000B53D8"/>
    <w:rsid w:val="000C0D35"/>
    <w:rsid w:val="000C12E2"/>
    <w:rsid w:val="000C357B"/>
    <w:rsid w:val="000C6790"/>
    <w:rsid w:val="000C766F"/>
    <w:rsid w:val="000C7C8D"/>
    <w:rsid w:val="000D0F3E"/>
    <w:rsid w:val="000D4C2F"/>
    <w:rsid w:val="000D7542"/>
    <w:rsid w:val="000E22DB"/>
    <w:rsid w:val="000E504D"/>
    <w:rsid w:val="000F17A8"/>
    <w:rsid w:val="000F508E"/>
    <w:rsid w:val="000F7140"/>
    <w:rsid w:val="000F74D2"/>
    <w:rsid w:val="00101057"/>
    <w:rsid w:val="00106B57"/>
    <w:rsid w:val="001070E3"/>
    <w:rsid w:val="0010791A"/>
    <w:rsid w:val="00110970"/>
    <w:rsid w:val="00110B16"/>
    <w:rsid w:val="00111A4C"/>
    <w:rsid w:val="00113E6A"/>
    <w:rsid w:val="00114AC7"/>
    <w:rsid w:val="00120F18"/>
    <w:rsid w:val="00122C30"/>
    <w:rsid w:val="00125BF4"/>
    <w:rsid w:val="001338DD"/>
    <w:rsid w:val="00137A0E"/>
    <w:rsid w:val="00141472"/>
    <w:rsid w:val="0014440F"/>
    <w:rsid w:val="00150318"/>
    <w:rsid w:val="001510D5"/>
    <w:rsid w:val="0016294E"/>
    <w:rsid w:val="00165829"/>
    <w:rsid w:val="001677F4"/>
    <w:rsid w:val="00170B57"/>
    <w:rsid w:val="00172BCA"/>
    <w:rsid w:val="00176322"/>
    <w:rsid w:val="00180A8C"/>
    <w:rsid w:val="001858DA"/>
    <w:rsid w:val="0019114B"/>
    <w:rsid w:val="001918FE"/>
    <w:rsid w:val="001A385E"/>
    <w:rsid w:val="001B3ED6"/>
    <w:rsid w:val="001B5CB0"/>
    <w:rsid w:val="001C05C6"/>
    <w:rsid w:val="001C7215"/>
    <w:rsid w:val="001D6482"/>
    <w:rsid w:val="001F109A"/>
    <w:rsid w:val="001F2056"/>
    <w:rsid w:val="001F3E1D"/>
    <w:rsid w:val="001F768C"/>
    <w:rsid w:val="00200642"/>
    <w:rsid w:val="00203070"/>
    <w:rsid w:val="00207D1B"/>
    <w:rsid w:val="00210CE0"/>
    <w:rsid w:val="00213859"/>
    <w:rsid w:val="0022029C"/>
    <w:rsid w:val="00220BEA"/>
    <w:rsid w:val="002231C7"/>
    <w:rsid w:val="00227F6F"/>
    <w:rsid w:val="002321FD"/>
    <w:rsid w:val="00236779"/>
    <w:rsid w:val="00240840"/>
    <w:rsid w:val="00245B8D"/>
    <w:rsid w:val="00250976"/>
    <w:rsid w:val="00252039"/>
    <w:rsid w:val="002548A6"/>
    <w:rsid w:val="00261E05"/>
    <w:rsid w:val="0026453C"/>
    <w:rsid w:val="002662C9"/>
    <w:rsid w:val="00270170"/>
    <w:rsid w:val="00275F57"/>
    <w:rsid w:val="0028650C"/>
    <w:rsid w:val="00290278"/>
    <w:rsid w:val="002911F4"/>
    <w:rsid w:val="00291E5B"/>
    <w:rsid w:val="00294274"/>
    <w:rsid w:val="002B2D9B"/>
    <w:rsid w:val="002B78D0"/>
    <w:rsid w:val="002C3128"/>
    <w:rsid w:val="002C66EB"/>
    <w:rsid w:val="002D09B1"/>
    <w:rsid w:val="002D5459"/>
    <w:rsid w:val="002D5C3D"/>
    <w:rsid w:val="002E0C45"/>
    <w:rsid w:val="002E1DCD"/>
    <w:rsid w:val="002E218F"/>
    <w:rsid w:val="002E3E0E"/>
    <w:rsid w:val="002E4DED"/>
    <w:rsid w:val="002E603E"/>
    <w:rsid w:val="002E7374"/>
    <w:rsid w:val="002F0159"/>
    <w:rsid w:val="002F0EB4"/>
    <w:rsid w:val="002F6E32"/>
    <w:rsid w:val="00300936"/>
    <w:rsid w:val="00306EF6"/>
    <w:rsid w:val="00307835"/>
    <w:rsid w:val="00321566"/>
    <w:rsid w:val="0032288E"/>
    <w:rsid w:val="003249D4"/>
    <w:rsid w:val="00326C22"/>
    <w:rsid w:val="00333A62"/>
    <w:rsid w:val="00335BBA"/>
    <w:rsid w:val="00335D0D"/>
    <w:rsid w:val="00340044"/>
    <w:rsid w:val="00343636"/>
    <w:rsid w:val="00345DE2"/>
    <w:rsid w:val="00354B6D"/>
    <w:rsid w:val="00363A77"/>
    <w:rsid w:val="00363CA6"/>
    <w:rsid w:val="00363F40"/>
    <w:rsid w:val="003719D4"/>
    <w:rsid w:val="00380045"/>
    <w:rsid w:val="00380C2F"/>
    <w:rsid w:val="00381D57"/>
    <w:rsid w:val="003853FF"/>
    <w:rsid w:val="00387C5F"/>
    <w:rsid w:val="003954E7"/>
    <w:rsid w:val="003A7987"/>
    <w:rsid w:val="003B16E3"/>
    <w:rsid w:val="003B25A7"/>
    <w:rsid w:val="003B6454"/>
    <w:rsid w:val="003C28E8"/>
    <w:rsid w:val="003C31E7"/>
    <w:rsid w:val="003C3C19"/>
    <w:rsid w:val="003C431B"/>
    <w:rsid w:val="003C6F7A"/>
    <w:rsid w:val="003C7709"/>
    <w:rsid w:val="003D2CC1"/>
    <w:rsid w:val="003D3D64"/>
    <w:rsid w:val="003E2F73"/>
    <w:rsid w:val="003E3065"/>
    <w:rsid w:val="003E3711"/>
    <w:rsid w:val="003E542D"/>
    <w:rsid w:val="003E54D7"/>
    <w:rsid w:val="003F0184"/>
    <w:rsid w:val="003F29DD"/>
    <w:rsid w:val="003F418E"/>
    <w:rsid w:val="003F612A"/>
    <w:rsid w:val="004054F0"/>
    <w:rsid w:val="004122ED"/>
    <w:rsid w:val="004135B6"/>
    <w:rsid w:val="00416301"/>
    <w:rsid w:val="00416AD8"/>
    <w:rsid w:val="004171F9"/>
    <w:rsid w:val="00420192"/>
    <w:rsid w:val="00423E3B"/>
    <w:rsid w:val="004263D1"/>
    <w:rsid w:val="00426F04"/>
    <w:rsid w:val="004307EB"/>
    <w:rsid w:val="00437886"/>
    <w:rsid w:val="00444D59"/>
    <w:rsid w:val="004571F0"/>
    <w:rsid w:val="004671D8"/>
    <w:rsid w:val="00467875"/>
    <w:rsid w:val="00470460"/>
    <w:rsid w:val="00474A8B"/>
    <w:rsid w:val="00475F5E"/>
    <w:rsid w:val="00477E52"/>
    <w:rsid w:val="0048177B"/>
    <w:rsid w:val="004825BC"/>
    <w:rsid w:val="004846A4"/>
    <w:rsid w:val="00490238"/>
    <w:rsid w:val="004A0316"/>
    <w:rsid w:val="004A0A68"/>
    <w:rsid w:val="004A1601"/>
    <w:rsid w:val="004A6B21"/>
    <w:rsid w:val="004A7068"/>
    <w:rsid w:val="004A7D61"/>
    <w:rsid w:val="004B0C48"/>
    <w:rsid w:val="004C6FFA"/>
    <w:rsid w:val="004D31EC"/>
    <w:rsid w:val="004D4644"/>
    <w:rsid w:val="004D4719"/>
    <w:rsid w:val="004D6328"/>
    <w:rsid w:val="004E2D64"/>
    <w:rsid w:val="004F29B1"/>
    <w:rsid w:val="004F3A58"/>
    <w:rsid w:val="004F462C"/>
    <w:rsid w:val="005120BB"/>
    <w:rsid w:val="00513613"/>
    <w:rsid w:val="0052535E"/>
    <w:rsid w:val="00533258"/>
    <w:rsid w:val="00533327"/>
    <w:rsid w:val="005368D3"/>
    <w:rsid w:val="00540114"/>
    <w:rsid w:val="00546F73"/>
    <w:rsid w:val="005474B2"/>
    <w:rsid w:val="00554E70"/>
    <w:rsid w:val="005569A9"/>
    <w:rsid w:val="00556C9A"/>
    <w:rsid w:val="00557CDF"/>
    <w:rsid w:val="00566DFC"/>
    <w:rsid w:val="00567296"/>
    <w:rsid w:val="0056785E"/>
    <w:rsid w:val="00580AA9"/>
    <w:rsid w:val="00581D83"/>
    <w:rsid w:val="0058255C"/>
    <w:rsid w:val="00593F97"/>
    <w:rsid w:val="00597D97"/>
    <w:rsid w:val="005A3E6E"/>
    <w:rsid w:val="005A6BF5"/>
    <w:rsid w:val="005B5766"/>
    <w:rsid w:val="005C0B97"/>
    <w:rsid w:val="005C4E2F"/>
    <w:rsid w:val="005C643C"/>
    <w:rsid w:val="005D0D83"/>
    <w:rsid w:val="005D3F24"/>
    <w:rsid w:val="005D3FE8"/>
    <w:rsid w:val="005D5673"/>
    <w:rsid w:val="005E2628"/>
    <w:rsid w:val="005E2758"/>
    <w:rsid w:val="005E4946"/>
    <w:rsid w:val="005F2ECD"/>
    <w:rsid w:val="005F4702"/>
    <w:rsid w:val="00600711"/>
    <w:rsid w:val="006009BB"/>
    <w:rsid w:val="00604385"/>
    <w:rsid w:val="00606AF8"/>
    <w:rsid w:val="00611F6D"/>
    <w:rsid w:val="0061353A"/>
    <w:rsid w:val="00620443"/>
    <w:rsid w:val="00621A5B"/>
    <w:rsid w:val="00621ADA"/>
    <w:rsid w:val="00623475"/>
    <w:rsid w:val="00625151"/>
    <w:rsid w:val="00630B07"/>
    <w:rsid w:val="00631A4C"/>
    <w:rsid w:val="0063267A"/>
    <w:rsid w:val="00634AC0"/>
    <w:rsid w:val="00635E95"/>
    <w:rsid w:val="0064099C"/>
    <w:rsid w:val="00644CE7"/>
    <w:rsid w:val="00654996"/>
    <w:rsid w:val="00676049"/>
    <w:rsid w:val="006764B0"/>
    <w:rsid w:val="00680595"/>
    <w:rsid w:val="006A4E29"/>
    <w:rsid w:val="006B0AA6"/>
    <w:rsid w:val="006B7428"/>
    <w:rsid w:val="006C1489"/>
    <w:rsid w:val="006C2699"/>
    <w:rsid w:val="006C6311"/>
    <w:rsid w:val="006D697D"/>
    <w:rsid w:val="006D7A8F"/>
    <w:rsid w:val="006E1815"/>
    <w:rsid w:val="006E62EF"/>
    <w:rsid w:val="006E779B"/>
    <w:rsid w:val="006F37F2"/>
    <w:rsid w:val="006F5372"/>
    <w:rsid w:val="00703818"/>
    <w:rsid w:val="00705E81"/>
    <w:rsid w:val="00707614"/>
    <w:rsid w:val="007132CF"/>
    <w:rsid w:val="00722210"/>
    <w:rsid w:val="00722F0D"/>
    <w:rsid w:val="00724478"/>
    <w:rsid w:val="00725C32"/>
    <w:rsid w:val="007358B3"/>
    <w:rsid w:val="00741AD0"/>
    <w:rsid w:val="007458CA"/>
    <w:rsid w:val="00745CF5"/>
    <w:rsid w:val="0074650F"/>
    <w:rsid w:val="007515D6"/>
    <w:rsid w:val="007533A6"/>
    <w:rsid w:val="00755F8C"/>
    <w:rsid w:val="0076527C"/>
    <w:rsid w:val="0076602B"/>
    <w:rsid w:val="0076663B"/>
    <w:rsid w:val="00772553"/>
    <w:rsid w:val="00773DF9"/>
    <w:rsid w:val="007829FC"/>
    <w:rsid w:val="007900E5"/>
    <w:rsid w:val="00792413"/>
    <w:rsid w:val="00792557"/>
    <w:rsid w:val="007938F9"/>
    <w:rsid w:val="00793AB9"/>
    <w:rsid w:val="007940FA"/>
    <w:rsid w:val="0079428E"/>
    <w:rsid w:val="007A0DF3"/>
    <w:rsid w:val="007A46C4"/>
    <w:rsid w:val="007B45ED"/>
    <w:rsid w:val="007C0154"/>
    <w:rsid w:val="007C1FA3"/>
    <w:rsid w:val="007D112B"/>
    <w:rsid w:val="007E38C1"/>
    <w:rsid w:val="007F119E"/>
    <w:rsid w:val="007F2EC1"/>
    <w:rsid w:val="007F3AD3"/>
    <w:rsid w:val="00804ECA"/>
    <w:rsid w:val="00805898"/>
    <w:rsid w:val="00805A8F"/>
    <w:rsid w:val="0081613D"/>
    <w:rsid w:val="0081695F"/>
    <w:rsid w:val="00821148"/>
    <w:rsid w:val="0082299B"/>
    <w:rsid w:val="00835359"/>
    <w:rsid w:val="008427FD"/>
    <w:rsid w:val="0084448B"/>
    <w:rsid w:val="008600AE"/>
    <w:rsid w:val="00861AF4"/>
    <w:rsid w:val="008700EF"/>
    <w:rsid w:val="00870742"/>
    <w:rsid w:val="0087125D"/>
    <w:rsid w:val="008754C2"/>
    <w:rsid w:val="00875CD7"/>
    <w:rsid w:val="00877D8E"/>
    <w:rsid w:val="00886B9A"/>
    <w:rsid w:val="008948C6"/>
    <w:rsid w:val="008954C3"/>
    <w:rsid w:val="00897879"/>
    <w:rsid w:val="008A1DCF"/>
    <w:rsid w:val="008B4C27"/>
    <w:rsid w:val="008B5F3B"/>
    <w:rsid w:val="008D0F75"/>
    <w:rsid w:val="008D1DCB"/>
    <w:rsid w:val="008E15AF"/>
    <w:rsid w:val="008E2623"/>
    <w:rsid w:val="008F79AC"/>
    <w:rsid w:val="00902910"/>
    <w:rsid w:val="009036CE"/>
    <w:rsid w:val="00905A7C"/>
    <w:rsid w:val="009078B0"/>
    <w:rsid w:val="00907B96"/>
    <w:rsid w:val="00910395"/>
    <w:rsid w:val="00917834"/>
    <w:rsid w:val="00921008"/>
    <w:rsid w:val="00923EA7"/>
    <w:rsid w:val="009245BE"/>
    <w:rsid w:val="00930199"/>
    <w:rsid w:val="00935211"/>
    <w:rsid w:val="0093719D"/>
    <w:rsid w:val="0094204A"/>
    <w:rsid w:val="00942BB0"/>
    <w:rsid w:val="00943859"/>
    <w:rsid w:val="00947B4F"/>
    <w:rsid w:val="00952201"/>
    <w:rsid w:val="00956F17"/>
    <w:rsid w:val="009576BE"/>
    <w:rsid w:val="0096158E"/>
    <w:rsid w:val="00963F62"/>
    <w:rsid w:val="009720BC"/>
    <w:rsid w:val="00974FF9"/>
    <w:rsid w:val="009753E4"/>
    <w:rsid w:val="009802E6"/>
    <w:rsid w:val="0098099D"/>
    <w:rsid w:val="00986733"/>
    <w:rsid w:val="0098737E"/>
    <w:rsid w:val="00991DD6"/>
    <w:rsid w:val="00994B73"/>
    <w:rsid w:val="00996329"/>
    <w:rsid w:val="009963DE"/>
    <w:rsid w:val="009B013B"/>
    <w:rsid w:val="009B40F6"/>
    <w:rsid w:val="009C3D62"/>
    <w:rsid w:val="009D0219"/>
    <w:rsid w:val="009E0C9C"/>
    <w:rsid w:val="009E1573"/>
    <w:rsid w:val="009E290D"/>
    <w:rsid w:val="009E29E8"/>
    <w:rsid w:val="009E4D0B"/>
    <w:rsid w:val="009E7045"/>
    <w:rsid w:val="009E7754"/>
    <w:rsid w:val="009F67C2"/>
    <w:rsid w:val="009F6E23"/>
    <w:rsid w:val="00A02983"/>
    <w:rsid w:val="00A02ACD"/>
    <w:rsid w:val="00A03357"/>
    <w:rsid w:val="00A17141"/>
    <w:rsid w:val="00A278DA"/>
    <w:rsid w:val="00A3195D"/>
    <w:rsid w:val="00A31D15"/>
    <w:rsid w:val="00A40ACC"/>
    <w:rsid w:val="00A4529E"/>
    <w:rsid w:val="00A453EF"/>
    <w:rsid w:val="00A45915"/>
    <w:rsid w:val="00A5069E"/>
    <w:rsid w:val="00A5565D"/>
    <w:rsid w:val="00A56A68"/>
    <w:rsid w:val="00A64944"/>
    <w:rsid w:val="00A64C40"/>
    <w:rsid w:val="00A67368"/>
    <w:rsid w:val="00A739E3"/>
    <w:rsid w:val="00A76BC2"/>
    <w:rsid w:val="00A803C1"/>
    <w:rsid w:val="00A84394"/>
    <w:rsid w:val="00A84D14"/>
    <w:rsid w:val="00A85A7A"/>
    <w:rsid w:val="00A96138"/>
    <w:rsid w:val="00A976FC"/>
    <w:rsid w:val="00AA3A7C"/>
    <w:rsid w:val="00AB4414"/>
    <w:rsid w:val="00AB58E9"/>
    <w:rsid w:val="00AB6F50"/>
    <w:rsid w:val="00AB7216"/>
    <w:rsid w:val="00AC05D1"/>
    <w:rsid w:val="00AC2130"/>
    <w:rsid w:val="00AC42A1"/>
    <w:rsid w:val="00AC793D"/>
    <w:rsid w:val="00AD43A9"/>
    <w:rsid w:val="00AE772E"/>
    <w:rsid w:val="00AF56F5"/>
    <w:rsid w:val="00B00E4B"/>
    <w:rsid w:val="00B06EA7"/>
    <w:rsid w:val="00B12CFA"/>
    <w:rsid w:val="00B14865"/>
    <w:rsid w:val="00B21752"/>
    <w:rsid w:val="00B21B16"/>
    <w:rsid w:val="00B272CB"/>
    <w:rsid w:val="00B276D2"/>
    <w:rsid w:val="00B32CDA"/>
    <w:rsid w:val="00B34B61"/>
    <w:rsid w:val="00B40A09"/>
    <w:rsid w:val="00B44DFA"/>
    <w:rsid w:val="00B5556A"/>
    <w:rsid w:val="00B56C53"/>
    <w:rsid w:val="00B57C43"/>
    <w:rsid w:val="00B66700"/>
    <w:rsid w:val="00B66A56"/>
    <w:rsid w:val="00B72484"/>
    <w:rsid w:val="00B74478"/>
    <w:rsid w:val="00B77295"/>
    <w:rsid w:val="00B83E2F"/>
    <w:rsid w:val="00B8730E"/>
    <w:rsid w:val="00B9022B"/>
    <w:rsid w:val="00B91763"/>
    <w:rsid w:val="00B91FCF"/>
    <w:rsid w:val="00BA216B"/>
    <w:rsid w:val="00BA305C"/>
    <w:rsid w:val="00BA4BDF"/>
    <w:rsid w:val="00BB2532"/>
    <w:rsid w:val="00BB4430"/>
    <w:rsid w:val="00BB4E9D"/>
    <w:rsid w:val="00BB6D1A"/>
    <w:rsid w:val="00BC11C4"/>
    <w:rsid w:val="00BD02AD"/>
    <w:rsid w:val="00BD3707"/>
    <w:rsid w:val="00BD7CDE"/>
    <w:rsid w:val="00BE00A0"/>
    <w:rsid w:val="00BE2A66"/>
    <w:rsid w:val="00BE4E15"/>
    <w:rsid w:val="00BE56E5"/>
    <w:rsid w:val="00BE6D54"/>
    <w:rsid w:val="00BF0FD6"/>
    <w:rsid w:val="00BF746F"/>
    <w:rsid w:val="00C1183C"/>
    <w:rsid w:val="00C11D3C"/>
    <w:rsid w:val="00C21505"/>
    <w:rsid w:val="00C21A58"/>
    <w:rsid w:val="00C31DD0"/>
    <w:rsid w:val="00C32BE5"/>
    <w:rsid w:val="00C357BA"/>
    <w:rsid w:val="00C35D92"/>
    <w:rsid w:val="00C412EE"/>
    <w:rsid w:val="00C46C8D"/>
    <w:rsid w:val="00C529DD"/>
    <w:rsid w:val="00C543D0"/>
    <w:rsid w:val="00C67657"/>
    <w:rsid w:val="00C6776F"/>
    <w:rsid w:val="00C701CB"/>
    <w:rsid w:val="00C764EE"/>
    <w:rsid w:val="00C82010"/>
    <w:rsid w:val="00C85A40"/>
    <w:rsid w:val="00C91169"/>
    <w:rsid w:val="00C9138E"/>
    <w:rsid w:val="00C9354F"/>
    <w:rsid w:val="00C96CB3"/>
    <w:rsid w:val="00C97E35"/>
    <w:rsid w:val="00CA511B"/>
    <w:rsid w:val="00CB00D7"/>
    <w:rsid w:val="00CB0D39"/>
    <w:rsid w:val="00CC399B"/>
    <w:rsid w:val="00CC4B12"/>
    <w:rsid w:val="00CC5298"/>
    <w:rsid w:val="00CC6AA5"/>
    <w:rsid w:val="00CD2DBE"/>
    <w:rsid w:val="00CD583D"/>
    <w:rsid w:val="00CE4FFC"/>
    <w:rsid w:val="00CE59B4"/>
    <w:rsid w:val="00CF1CAD"/>
    <w:rsid w:val="00CF6713"/>
    <w:rsid w:val="00D03EDA"/>
    <w:rsid w:val="00D07A6F"/>
    <w:rsid w:val="00D13173"/>
    <w:rsid w:val="00D17D56"/>
    <w:rsid w:val="00D17EAD"/>
    <w:rsid w:val="00D25E34"/>
    <w:rsid w:val="00D306D2"/>
    <w:rsid w:val="00D3244C"/>
    <w:rsid w:val="00D32DDF"/>
    <w:rsid w:val="00D3543E"/>
    <w:rsid w:val="00D417EE"/>
    <w:rsid w:val="00D435CE"/>
    <w:rsid w:val="00D4411B"/>
    <w:rsid w:val="00D47054"/>
    <w:rsid w:val="00D51238"/>
    <w:rsid w:val="00D544C7"/>
    <w:rsid w:val="00D572E9"/>
    <w:rsid w:val="00D66F27"/>
    <w:rsid w:val="00D74473"/>
    <w:rsid w:val="00D7546F"/>
    <w:rsid w:val="00D7637A"/>
    <w:rsid w:val="00D766A3"/>
    <w:rsid w:val="00D808F6"/>
    <w:rsid w:val="00D81D4D"/>
    <w:rsid w:val="00D8224B"/>
    <w:rsid w:val="00D82885"/>
    <w:rsid w:val="00D82BAB"/>
    <w:rsid w:val="00D85167"/>
    <w:rsid w:val="00D858EF"/>
    <w:rsid w:val="00D94A07"/>
    <w:rsid w:val="00D94E32"/>
    <w:rsid w:val="00D9602D"/>
    <w:rsid w:val="00DA4E10"/>
    <w:rsid w:val="00DB40FB"/>
    <w:rsid w:val="00DD07AF"/>
    <w:rsid w:val="00DD257D"/>
    <w:rsid w:val="00DD63FD"/>
    <w:rsid w:val="00DD75FA"/>
    <w:rsid w:val="00DE242C"/>
    <w:rsid w:val="00DF2BD7"/>
    <w:rsid w:val="00E009E8"/>
    <w:rsid w:val="00E00F03"/>
    <w:rsid w:val="00E25834"/>
    <w:rsid w:val="00E25888"/>
    <w:rsid w:val="00E31EF1"/>
    <w:rsid w:val="00E326CF"/>
    <w:rsid w:val="00E32EF7"/>
    <w:rsid w:val="00E356FB"/>
    <w:rsid w:val="00E36840"/>
    <w:rsid w:val="00E418BE"/>
    <w:rsid w:val="00E43673"/>
    <w:rsid w:val="00E479C9"/>
    <w:rsid w:val="00E55434"/>
    <w:rsid w:val="00E615CE"/>
    <w:rsid w:val="00E678AA"/>
    <w:rsid w:val="00E74971"/>
    <w:rsid w:val="00E77392"/>
    <w:rsid w:val="00E80555"/>
    <w:rsid w:val="00E91003"/>
    <w:rsid w:val="00E91D7F"/>
    <w:rsid w:val="00E956D1"/>
    <w:rsid w:val="00E96C53"/>
    <w:rsid w:val="00EA1F89"/>
    <w:rsid w:val="00EA7363"/>
    <w:rsid w:val="00EA779B"/>
    <w:rsid w:val="00EA7DEE"/>
    <w:rsid w:val="00EB1806"/>
    <w:rsid w:val="00EB22A9"/>
    <w:rsid w:val="00EB6662"/>
    <w:rsid w:val="00EB699D"/>
    <w:rsid w:val="00ED201C"/>
    <w:rsid w:val="00ED3608"/>
    <w:rsid w:val="00ED40D6"/>
    <w:rsid w:val="00ED5464"/>
    <w:rsid w:val="00ED7B81"/>
    <w:rsid w:val="00EE12B5"/>
    <w:rsid w:val="00EE28F6"/>
    <w:rsid w:val="00EE4C97"/>
    <w:rsid w:val="00EE6B7C"/>
    <w:rsid w:val="00EF66CC"/>
    <w:rsid w:val="00F15352"/>
    <w:rsid w:val="00F1556C"/>
    <w:rsid w:val="00F2598F"/>
    <w:rsid w:val="00F25D84"/>
    <w:rsid w:val="00F25EEE"/>
    <w:rsid w:val="00F33674"/>
    <w:rsid w:val="00F35FC9"/>
    <w:rsid w:val="00F41A57"/>
    <w:rsid w:val="00F50FB5"/>
    <w:rsid w:val="00F57FB2"/>
    <w:rsid w:val="00F612A3"/>
    <w:rsid w:val="00F61BAF"/>
    <w:rsid w:val="00F63C54"/>
    <w:rsid w:val="00F63DD8"/>
    <w:rsid w:val="00F717DF"/>
    <w:rsid w:val="00F756E9"/>
    <w:rsid w:val="00F806CA"/>
    <w:rsid w:val="00F81D2E"/>
    <w:rsid w:val="00F83814"/>
    <w:rsid w:val="00F85438"/>
    <w:rsid w:val="00F93A39"/>
    <w:rsid w:val="00F95D78"/>
    <w:rsid w:val="00FA345D"/>
    <w:rsid w:val="00FA7E48"/>
    <w:rsid w:val="00FB0A12"/>
    <w:rsid w:val="00FB7FFD"/>
    <w:rsid w:val="00FD427C"/>
    <w:rsid w:val="00FD44AD"/>
    <w:rsid w:val="00FE5330"/>
    <w:rsid w:val="00FF04A7"/>
    <w:rsid w:val="00FF15A2"/>
    <w:rsid w:val="00FF1C64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5"/>
      </w:numPr>
    </w:pPr>
  </w:style>
  <w:style w:type="paragraph" w:styleId="ListBullet2">
    <w:name w:val="List Bullet 2"/>
    <w:basedOn w:val="Normal"/>
    <w:autoRedefine/>
    <w:rsid w:val="009963DE"/>
    <w:pPr>
      <w:numPr>
        <w:numId w:val="6"/>
      </w:numPr>
    </w:pPr>
  </w:style>
  <w:style w:type="paragraph" w:styleId="ListBullet3">
    <w:name w:val="List Bullet 3"/>
    <w:basedOn w:val="Normal"/>
    <w:autoRedefine/>
    <w:rsid w:val="009963DE"/>
    <w:pPr>
      <w:numPr>
        <w:numId w:val="7"/>
      </w:numPr>
    </w:pPr>
  </w:style>
  <w:style w:type="paragraph" w:styleId="ListBullet4">
    <w:name w:val="List Bullet 4"/>
    <w:basedOn w:val="Normal"/>
    <w:autoRedefine/>
    <w:rsid w:val="009963DE"/>
    <w:pPr>
      <w:numPr>
        <w:numId w:val="8"/>
      </w:numPr>
    </w:pPr>
  </w:style>
  <w:style w:type="paragraph" w:styleId="ListBullet5">
    <w:name w:val="List Bullet 5"/>
    <w:basedOn w:val="Normal"/>
    <w:autoRedefine/>
    <w:rsid w:val="009963DE"/>
    <w:pPr>
      <w:numPr>
        <w:numId w:val="9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10"/>
      </w:numPr>
    </w:pPr>
  </w:style>
  <w:style w:type="paragraph" w:styleId="ListNumber2">
    <w:name w:val="List Number 2"/>
    <w:basedOn w:val="Normal"/>
    <w:rsid w:val="009963DE"/>
    <w:pPr>
      <w:numPr>
        <w:numId w:val="11"/>
      </w:numPr>
    </w:pPr>
  </w:style>
  <w:style w:type="paragraph" w:styleId="ListNumber3">
    <w:name w:val="List Number 3"/>
    <w:basedOn w:val="Normal"/>
    <w:rsid w:val="009963DE"/>
    <w:pPr>
      <w:numPr>
        <w:numId w:val="12"/>
      </w:numPr>
    </w:pPr>
  </w:style>
  <w:style w:type="paragraph" w:styleId="ListNumber4">
    <w:name w:val="List Number 4"/>
    <w:basedOn w:val="Normal"/>
    <w:rsid w:val="009963DE"/>
    <w:pPr>
      <w:numPr>
        <w:numId w:val="13"/>
      </w:numPr>
    </w:pPr>
  </w:style>
  <w:style w:type="paragraph" w:styleId="ListNumber5">
    <w:name w:val="List Number 5"/>
    <w:basedOn w:val="Normal"/>
    <w:rsid w:val="009963DE"/>
    <w:pPr>
      <w:numPr>
        <w:numId w:val="14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9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9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5"/>
      </w:numPr>
    </w:pPr>
  </w:style>
  <w:style w:type="paragraph" w:styleId="ListBullet2">
    <w:name w:val="List Bullet 2"/>
    <w:basedOn w:val="Normal"/>
    <w:autoRedefine/>
    <w:rsid w:val="009963DE"/>
    <w:pPr>
      <w:numPr>
        <w:numId w:val="6"/>
      </w:numPr>
    </w:pPr>
  </w:style>
  <w:style w:type="paragraph" w:styleId="ListBullet3">
    <w:name w:val="List Bullet 3"/>
    <w:basedOn w:val="Normal"/>
    <w:autoRedefine/>
    <w:rsid w:val="009963DE"/>
    <w:pPr>
      <w:numPr>
        <w:numId w:val="7"/>
      </w:numPr>
    </w:pPr>
  </w:style>
  <w:style w:type="paragraph" w:styleId="ListBullet4">
    <w:name w:val="List Bullet 4"/>
    <w:basedOn w:val="Normal"/>
    <w:autoRedefine/>
    <w:rsid w:val="009963DE"/>
    <w:pPr>
      <w:numPr>
        <w:numId w:val="8"/>
      </w:numPr>
    </w:pPr>
  </w:style>
  <w:style w:type="paragraph" w:styleId="ListBullet5">
    <w:name w:val="List Bullet 5"/>
    <w:basedOn w:val="Normal"/>
    <w:autoRedefine/>
    <w:rsid w:val="009963DE"/>
    <w:pPr>
      <w:numPr>
        <w:numId w:val="9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10"/>
      </w:numPr>
    </w:pPr>
  </w:style>
  <w:style w:type="paragraph" w:styleId="ListNumber2">
    <w:name w:val="List Number 2"/>
    <w:basedOn w:val="Normal"/>
    <w:rsid w:val="009963DE"/>
    <w:pPr>
      <w:numPr>
        <w:numId w:val="11"/>
      </w:numPr>
    </w:pPr>
  </w:style>
  <w:style w:type="paragraph" w:styleId="ListNumber3">
    <w:name w:val="List Number 3"/>
    <w:basedOn w:val="Normal"/>
    <w:rsid w:val="009963DE"/>
    <w:pPr>
      <w:numPr>
        <w:numId w:val="12"/>
      </w:numPr>
    </w:pPr>
  </w:style>
  <w:style w:type="paragraph" w:styleId="ListNumber4">
    <w:name w:val="List Number 4"/>
    <w:basedOn w:val="Normal"/>
    <w:rsid w:val="009963DE"/>
    <w:pPr>
      <w:numPr>
        <w:numId w:val="13"/>
      </w:numPr>
    </w:pPr>
  </w:style>
  <w:style w:type="paragraph" w:styleId="ListNumber5">
    <w:name w:val="List Number 5"/>
    <w:basedOn w:val="Normal"/>
    <w:rsid w:val="009963DE"/>
    <w:pPr>
      <w:numPr>
        <w:numId w:val="14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9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9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FA94F-6EEE-4A75-89C9-441F6D3C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350</TotalTime>
  <Pages>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Thrideep Gona</cp:lastModifiedBy>
  <cp:revision>276</cp:revision>
  <cp:lastPrinted>2010-12-08T05:40:00Z</cp:lastPrinted>
  <dcterms:created xsi:type="dcterms:W3CDTF">2016-06-24T10:30:00Z</dcterms:created>
  <dcterms:modified xsi:type="dcterms:W3CDTF">2016-06-27T11:12:00Z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